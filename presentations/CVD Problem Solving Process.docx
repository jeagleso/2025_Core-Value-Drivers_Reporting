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3645C" w14:textId="099F46C4" w:rsidR="003C4EBE" w:rsidRDefault="003C4EBE" w:rsidP="003C4EBE">
      <w:pPr>
        <w:pStyle w:val="Title"/>
      </w:pPr>
      <w:commentRangeStart w:id="0"/>
      <w:commentRangeStart w:id="1"/>
      <w:r>
        <w:t>CVD Problem Solving</w:t>
      </w:r>
      <w:commentRangeEnd w:id="0"/>
      <w:r w:rsidR="00631026">
        <w:rPr>
          <w:rStyle w:val="CommentReference"/>
        </w:rPr>
        <w:commentReference w:id="0"/>
      </w:r>
      <w:commentRangeEnd w:id="1"/>
      <w:r>
        <w:rPr>
          <w:rStyle w:val="CommentReference"/>
        </w:rPr>
        <w:commentReference w:id="1"/>
      </w:r>
    </w:p>
    <w:p w14:paraId="18A90FEF" w14:textId="1C4930DF" w:rsidR="003C4EBE" w:rsidRDefault="003C4EBE" w:rsidP="003C4EBE">
      <w:pPr>
        <w:pStyle w:val="Subtitle"/>
      </w:pPr>
      <w:r>
        <w:t>Closed-Loop Process</w:t>
      </w:r>
    </w:p>
    <w:p w14:paraId="08C608B8" w14:textId="36E50B67" w:rsidR="003305B8" w:rsidRPr="003305B8" w:rsidRDefault="003305B8" w:rsidP="003305B8">
      <w:pPr>
        <w:rPr>
          <w:b/>
          <w:bCs/>
        </w:rPr>
      </w:pPr>
      <w:r>
        <w:rPr>
          <w:b/>
          <w:bCs/>
          <w:noProof/>
        </w:rPr>
        <w:drawing>
          <wp:inline distT="0" distB="0" distL="0" distR="0" wp14:anchorId="0BF34CE8" wp14:editId="56F3FB7D">
            <wp:extent cx="5809615" cy="1315844"/>
            <wp:effectExtent l="19050" t="0" r="19685" b="0"/>
            <wp:docPr id="81546234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44BEB47" w14:textId="0842E133" w:rsidR="003C4EBE" w:rsidRPr="00B276D3" w:rsidRDefault="003C4EBE" w:rsidP="003C4EBE">
      <w:pPr>
        <w:pStyle w:val="ListParagraph"/>
        <w:numPr>
          <w:ilvl w:val="0"/>
          <w:numId w:val="1"/>
        </w:numPr>
        <w:rPr>
          <w:b/>
          <w:bCs/>
        </w:rPr>
      </w:pPr>
      <w:r w:rsidRPr="00B276D3">
        <w:rPr>
          <w:b/>
          <w:bCs/>
        </w:rPr>
        <w:t>Intake &amp; Identification</w:t>
      </w:r>
    </w:p>
    <w:p w14:paraId="5E0DAEA0" w14:textId="04E824E5" w:rsidR="003C4EBE" w:rsidRDefault="003C4EBE" w:rsidP="003C4EBE">
      <w:pPr>
        <w:pStyle w:val="ListParagraph"/>
        <w:numPr>
          <w:ilvl w:val="1"/>
          <w:numId w:val="1"/>
        </w:numPr>
      </w:pPr>
      <w:r w:rsidRPr="004B3829">
        <w:rPr>
          <w:b/>
          <w:bCs/>
        </w:rPr>
        <w:t>Scope</w:t>
      </w:r>
      <w:r>
        <w:t>: Locations with at least 20 DL/IDL Associates</w:t>
      </w:r>
    </w:p>
    <w:p w14:paraId="0CB78D15" w14:textId="105DA3C0" w:rsidR="003C4EBE" w:rsidRDefault="003C4EBE" w:rsidP="003C4EBE">
      <w:pPr>
        <w:pStyle w:val="ListParagraph"/>
        <w:numPr>
          <w:ilvl w:val="1"/>
          <w:numId w:val="1"/>
        </w:numPr>
      </w:pPr>
      <w:r w:rsidRPr="004B3829">
        <w:rPr>
          <w:b/>
          <w:bCs/>
        </w:rPr>
        <w:t>Trigger</w:t>
      </w:r>
      <w:r>
        <w:t xml:space="preserve">: Annualized Voluntary Turnover </w:t>
      </w:r>
      <w:r w:rsidR="004B3829">
        <w:t>is above Enterprise performance</w:t>
      </w:r>
    </w:p>
    <w:p w14:paraId="3B0C3AD1" w14:textId="7E63BE9B" w:rsidR="004B3829" w:rsidRDefault="004B3829" w:rsidP="003C4EBE">
      <w:pPr>
        <w:pStyle w:val="ListParagraph"/>
        <w:numPr>
          <w:ilvl w:val="1"/>
          <w:numId w:val="1"/>
        </w:numPr>
      </w:pPr>
      <w:r w:rsidRPr="004B3829">
        <w:rPr>
          <w:b/>
          <w:bCs/>
        </w:rPr>
        <w:t>Action</w:t>
      </w:r>
      <w:r>
        <w:t>: List of locations will be shared with HRLT</w:t>
      </w:r>
    </w:p>
    <w:p w14:paraId="6DEC3051" w14:textId="7FAA0393" w:rsidR="6687AC1A" w:rsidRDefault="49B5687A" w:rsidP="427F88B3">
      <w:pPr>
        <w:pStyle w:val="ListParagraph"/>
        <w:numPr>
          <w:ilvl w:val="1"/>
          <w:numId w:val="1"/>
        </w:numPr>
      </w:pPr>
      <w:r w:rsidRPr="33F99D52">
        <w:rPr>
          <w:b/>
          <w:bCs/>
        </w:rPr>
        <w:t>Cadence</w:t>
      </w:r>
      <w:r w:rsidRPr="6243EA26">
        <w:rPr>
          <w:b/>
          <w:bCs/>
        </w:rPr>
        <w:t>:</w:t>
      </w:r>
      <w:r>
        <w:t xml:space="preserve"> Semi-Annually</w:t>
      </w:r>
    </w:p>
    <w:p w14:paraId="7AA0F1AE" w14:textId="69642E6F" w:rsidR="00B276D3" w:rsidRPr="00B276D3" w:rsidRDefault="00B276D3" w:rsidP="00B276D3">
      <w:pPr>
        <w:pStyle w:val="ListParagraph"/>
        <w:numPr>
          <w:ilvl w:val="0"/>
          <w:numId w:val="1"/>
        </w:numPr>
      </w:pPr>
      <w:r>
        <w:rPr>
          <w:b/>
          <w:bCs/>
        </w:rPr>
        <w:t>Root Cause Analysis</w:t>
      </w:r>
    </w:p>
    <w:p w14:paraId="6222C054" w14:textId="3EAC8AC6" w:rsidR="00B276D3" w:rsidRDefault="00B276D3" w:rsidP="00B276D3">
      <w:pPr>
        <w:pStyle w:val="ListParagraph"/>
        <w:numPr>
          <w:ilvl w:val="1"/>
          <w:numId w:val="1"/>
        </w:numPr>
      </w:pPr>
      <w:r>
        <w:rPr>
          <w:b/>
          <w:bCs/>
        </w:rPr>
        <w:t xml:space="preserve">Tools: </w:t>
      </w:r>
      <w:r>
        <w:t>CVD Metrics files, RBS Problem Solving Template</w:t>
      </w:r>
      <w:r w:rsidR="585E1202">
        <w:t>, Fishbone Diagram, 5 Why’s</w:t>
      </w:r>
    </w:p>
    <w:p w14:paraId="0F720F35" w14:textId="6E75013D" w:rsidR="00662383" w:rsidRDefault="00662383" w:rsidP="00B276D3">
      <w:pPr>
        <w:pStyle w:val="ListParagraph"/>
        <w:numPr>
          <w:ilvl w:val="1"/>
          <w:numId w:val="1"/>
        </w:numPr>
      </w:pPr>
      <w:r w:rsidRPr="00662383">
        <w:rPr>
          <w:b/>
          <w:bCs/>
        </w:rPr>
        <w:t>Action</w:t>
      </w:r>
      <w:r>
        <w:t xml:space="preserve">: Complete the RBS </w:t>
      </w:r>
      <w:r w:rsidR="66D2D288">
        <w:t xml:space="preserve">Problem </w:t>
      </w:r>
      <w:r>
        <w:t>Solving Template</w:t>
      </w:r>
    </w:p>
    <w:p w14:paraId="1E05CE60" w14:textId="0009B504" w:rsidR="0047721A" w:rsidRPr="00B276D3" w:rsidRDefault="0047721A" w:rsidP="00B276D3">
      <w:pPr>
        <w:pStyle w:val="ListParagraph"/>
        <w:numPr>
          <w:ilvl w:val="1"/>
          <w:numId w:val="1"/>
        </w:numPr>
      </w:pPr>
      <w:r>
        <w:t xml:space="preserve">Analyze </w:t>
      </w:r>
      <w:r w:rsidR="00453F91">
        <w:t>Termination Reasons and work with local HR to understand turnover drivers</w:t>
      </w:r>
    </w:p>
    <w:p w14:paraId="1C00D5CA" w14:textId="260F1B3F" w:rsidR="00B276D3" w:rsidRDefault="00B276D3" w:rsidP="00B276D3">
      <w:pPr>
        <w:pStyle w:val="ListParagraph"/>
        <w:numPr>
          <w:ilvl w:val="0"/>
          <w:numId w:val="1"/>
        </w:numPr>
        <w:rPr>
          <w:b/>
          <w:bCs/>
        </w:rPr>
      </w:pPr>
      <w:r w:rsidRPr="00B276D3">
        <w:rPr>
          <w:b/>
          <w:bCs/>
        </w:rPr>
        <w:t>Intervention Design &amp; Deployment</w:t>
      </w:r>
    </w:p>
    <w:p w14:paraId="13F1F8D4" w14:textId="413C9674" w:rsidR="0BB71D32" w:rsidRDefault="03AD5916" w:rsidP="005F1977">
      <w:pPr>
        <w:pStyle w:val="ListParagraph"/>
        <w:numPr>
          <w:ilvl w:val="1"/>
          <w:numId w:val="1"/>
        </w:numPr>
      </w:pPr>
      <w:r>
        <w:t xml:space="preserve">Center led process (Jenna, Matt, and HRVPs) to coach local HR through the RBS Problem Solving process with </w:t>
      </w:r>
      <w:r w:rsidR="629BFA2C">
        <w:t xml:space="preserve">consistent check-in and adjustment </w:t>
      </w:r>
      <w:r w:rsidR="0419934A">
        <w:t>of</w:t>
      </w:r>
      <w:r w:rsidR="629BFA2C">
        <w:t xml:space="preserve"> action </w:t>
      </w:r>
      <w:r w:rsidR="79D41B8C">
        <w:t>plan.</w:t>
      </w:r>
    </w:p>
    <w:p w14:paraId="6CBC326F" w14:textId="2F78FD08" w:rsidR="4F8FB19B" w:rsidRDefault="629BFA2C" w:rsidP="4F8FB19B">
      <w:pPr>
        <w:pStyle w:val="ListParagraph"/>
        <w:numPr>
          <w:ilvl w:val="1"/>
          <w:numId w:val="1"/>
        </w:numPr>
      </w:pPr>
      <w:r w:rsidRPr="5043CF41">
        <w:rPr>
          <w:b/>
          <w:bCs/>
        </w:rPr>
        <w:t>Action:</w:t>
      </w:r>
      <w:r>
        <w:t xml:space="preserve"> </w:t>
      </w:r>
    </w:p>
    <w:p w14:paraId="2E6C5A7C" w14:textId="1C8362F6" w:rsidR="629BFA2C" w:rsidRDefault="629BFA2C" w:rsidP="005F1977">
      <w:pPr>
        <w:pStyle w:val="ListParagraph"/>
        <w:numPr>
          <w:ilvl w:val="2"/>
          <w:numId w:val="1"/>
        </w:numPr>
      </w:pPr>
      <w:r>
        <w:t>Kick-off call with all impacted local HR teams</w:t>
      </w:r>
    </w:p>
    <w:p w14:paraId="19E4D499" w14:textId="2668532A" w:rsidR="030F43A5" w:rsidRDefault="629BFA2C" w:rsidP="030F43A5">
      <w:pPr>
        <w:pStyle w:val="ListParagraph"/>
        <w:numPr>
          <w:ilvl w:val="2"/>
          <w:numId w:val="1"/>
        </w:numPr>
      </w:pPr>
      <w:r>
        <w:t>Month 1 - Location</w:t>
      </w:r>
      <w:r w:rsidR="19477FAE">
        <w:t>s</w:t>
      </w:r>
      <w:r>
        <w:t xml:space="preserve"> required to complete RBS problem solving template</w:t>
      </w:r>
    </w:p>
    <w:p w14:paraId="257DEBBA" w14:textId="7AB05597" w:rsidR="5FC7EA17" w:rsidRDefault="629BFA2C" w:rsidP="5FC7EA17">
      <w:pPr>
        <w:pStyle w:val="ListParagraph"/>
        <w:numPr>
          <w:ilvl w:val="2"/>
          <w:numId w:val="1"/>
        </w:numPr>
      </w:pPr>
      <w:r>
        <w:t>Local HR team presents RBS problem solving findings to HRVP and process team (Jenna + Matt)</w:t>
      </w:r>
    </w:p>
    <w:p w14:paraId="3516DC67" w14:textId="2C6BFC93" w:rsidR="4BAAB244" w:rsidRDefault="629BFA2C" w:rsidP="4BAAB244">
      <w:pPr>
        <w:pStyle w:val="ListParagraph"/>
        <w:numPr>
          <w:ilvl w:val="2"/>
          <w:numId w:val="1"/>
        </w:numPr>
      </w:pPr>
      <w:r>
        <w:t>Months 2 – 6 – Location creates, implements and</w:t>
      </w:r>
      <w:r w:rsidR="2048F715">
        <w:t xml:space="preserve"> </w:t>
      </w:r>
      <w:r w:rsidR="5A7000F2">
        <w:t>monitors action plans.</w:t>
      </w:r>
    </w:p>
    <w:p w14:paraId="5ACC6005" w14:textId="7BB1E187" w:rsidR="64917169" w:rsidRPr="005F1977" w:rsidRDefault="5A7000F2" w:rsidP="64917169">
      <w:pPr>
        <w:pStyle w:val="ListParagraph"/>
        <w:numPr>
          <w:ilvl w:val="2"/>
          <w:numId w:val="1"/>
        </w:numPr>
      </w:pPr>
      <w:r>
        <w:t>Monthly calls with the full impacted locations to go over monthly metric, share action plan experiences, and active coaching from process team.</w:t>
      </w:r>
    </w:p>
    <w:p w14:paraId="6C6544A2" w14:textId="4B4BF205" w:rsidR="00B276D3" w:rsidRDefault="00B276D3" w:rsidP="00B276D3">
      <w:pPr>
        <w:pStyle w:val="ListParagraph"/>
        <w:numPr>
          <w:ilvl w:val="0"/>
          <w:numId w:val="1"/>
        </w:numPr>
        <w:rPr>
          <w:b/>
          <w:bCs/>
        </w:rPr>
      </w:pPr>
      <w:r>
        <w:rPr>
          <w:b/>
          <w:bCs/>
        </w:rPr>
        <w:t>Monitor &amp; Measure</w:t>
      </w:r>
    </w:p>
    <w:p w14:paraId="32B2CEB8" w14:textId="15BA112B" w:rsidR="00B276D3" w:rsidRPr="00B276D3" w:rsidRDefault="00B276D3" w:rsidP="00B276D3">
      <w:pPr>
        <w:pStyle w:val="ListParagraph"/>
        <w:numPr>
          <w:ilvl w:val="1"/>
          <w:numId w:val="1"/>
        </w:numPr>
        <w:rPr>
          <w:b/>
          <w:bCs/>
        </w:rPr>
      </w:pPr>
      <w:r>
        <w:lastRenderedPageBreak/>
        <w:t>Tracking document for locations that have performed higher than Enterprise for monthly tracking</w:t>
      </w:r>
    </w:p>
    <w:p w14:paraId="64BA1FAB" w14:textId="382ADF5C" w:rsidR="00B276D3" w:rsidRPr="00AB1AAC" w:rsidRDefault="00B276D3" w:rsidP="00B276D3">
      <w:pPr>
        <w:pStyle w:val="ListParagraph"/>
        <w:numPr>
          <w:ilvl w:val="1"/>
          <w:numId w:val="1"/>
        </w:numPr>
        <w:rPr>
          <w:b/>
          <w:bCs/>
        </w:rPr>
      </w:pPr>
      <w:r w:rsidRPr="00B276D3">
        <w:rPr>
          <w:b/>
          <w:bCs/>
        </w:rPr>
        <w:t>Action</w:t>
      </w:r>
      <w:r>
        <w:t xml:space="preserve">: </w:t>
      </w:r>
      <w:r w:rsidR="00C64445">
        <w:t>Track</w:t>
      </w:r>
      <w:r w:rsidR="00E9420A">
        <w:t xml:space="preserve"> </w:t>
      </w:r>
      <w:r w:rsidR="00CA08AF">
        <w:t xml:space="preserve">progress </w:t>
      </w:r>
      <w:r w:rsidR="00C64445">
        <w:t>and adjust interventions as needed</w:t>
      </w:r>
    </w:p>
    <w:p w14:paraId="7E07010E" w14:textId="78D1CC67" w:rsidR="00AB1AAC" w:rsidRDefault="00AB1AAC" w:rsidP="00AB1AAC">
      <w:pPr>
        <w:pStyle w:val="ListParagraph"/>
        <w:numPr>
          <w:ilvl w:val="0"/>
          <w:numId w:val="1"/>
        </w:numPr>
        <w:rPr>
          <w:b/>
          <w:bCs/>
        </w:rPr>
      </w:pPr>
      <w:r>
        <w:rPr>
          <w:b/>
          <w:bCs/>
        </w:rPr>
        <w:t>Loop Closure</w:t>
      </w:r>
    </w:p>
    <w:p w14:paraId="1F9617F7" w14:textId="7964EEBD" w:rsidR="00AB1AAC" w:rsidRPr="00AB1AAC" w:rsidRDefault="00AB1AAC" w:rsidP="00AB1AAC">
      <w:pPr>
        <w:pStyle w:val="ListParagraph"/>
        <w:numPr>
          <w:ilvl w:val="1"/>
          <w:numId w:val="1"/>
        </w:numPr>
        <w:rPr>
          <w:b/>
          <w:bCs/>
        </w:rPr>
      </w:pPr>
      <w:r>
        <w:t>Document actions, learnings, and outcomes</w:t>
      </w:r>
    </w:p>
    <w:p w14:paraId="7F12B1E5" w14:textId="11CDD1EC" w:rsidR="00AB1AAC" w:rsidRPr="003305B8" w:rsidRDefault="00AB1AAC" w:rsidP="00AB1AAC">
      <w:pPr>
        <w:pStyle w:val="ListParagraph"/>
        <w:numPr>
          <w:ilvl w:val="1"/>
          <w:numId w:val="1"/>
        </w:numPr>
        <w:rPr>
          <w:b/>
          <w:bCs/>
        </w:rPr>
      </w:pPr>
      <w:r>
        <w:t xml:space="preserve">Share </w:t>
      </w:r>
      <w:r w:rsidR="00960D05">
        <w:t>case studies across HR community</w:t>
      </w:r>
    </w:p>
    <w:p w14:paraId="4FCDB8BE" w14:textId="77777777" w:rsidR="003305B8" w:rsidRDefault="003305B8" w:rsidP="003305B8">
      <w:pPr>
        <w:rPr>
          <w:b/>
          <w:bCs/>
        </w:rPr>
      </w:pPr>
    </w:p>
    <w:p w14:paraId="335531D3" w14:textId="18CBD390" w:rsidR="00341EA8" w:rsidRDefault="00341EA8" w:rsidP="003305B8">
      <w:pPr>
        <w:rPr>
          <w:b/>
          <w:bCs/>
        </w:rPr>
      </w:pPr>
      <w:r>
        <w:rPr>
          <w:b/>
          <w:bCs/>
        </w:rPr>
        <w:t>Notes:</w:t>
      </w:r>
    </w:p>
    <w:p w14:paraId="700949BF" w14:textId="2BC2E19C" w:rsidR="00341EA8" w:rsidRPr="00275812" w:rsidRDefault="00341EA8" w:rsidP="00341EA8">
      <w:pPr>
        <w:pStyle w:val="ListParagraph"/>
        <w:numPr>
          <w:ilvl w:val="0"/>
          <w:numId w:val="2"/>
        </w:numPr>
        <w:rPr>
          <w:b/>
          <w:bCs/>
        </w:rPr>
      </w:pPr>
      <w:r>
        <w:t xml:space="preserve">Folder on </w:t>
      </w:r>
      <w:r w:rsidR="00275812">
        <w:t>HR SharePoint</w:t>
      </w:r>
      <w:r w:rsidR="00DF60D3">
        <w:t xml:space="preserve"> – get Peyton’s feedback on location</w:t>
      </w:r>
      <w:r w:rsidR="00501380">
        <w:t xml:space="preserve"> “HR Problem Solving”</w:t>
      </w:r>
    </w:p>
    <w:p w14:paraId="3C9F8F85" w14:textId="2A36477F" w:rsidR="00275812" w:rsidRPr="00B47DDD" w:rsidRDefault="00B47DDD" w:rsidP="00275812">
      <w:pPr>
        <w:pStyle w:val="ListParagraph"/>
        <w:numPr>
          <w:ilvl w:val="1"/>
          <w:numId w:val="2"/>
        </w:numPr>
        <w:rPr>
          <w:b/>
          <w:bCs/>
        </w:rPr>
      </w:pPr>
      <w:r>
        <w:t>RBS problem solving template</w:t>
      </w:r>
    </w:p>
    <w:p w14:paraId="3C4AA916" w14:textId="59D3CAC4" w:rsidR="00B47DDD" w:rsidRPr="005B757C" w:rsidRDefault="00B47DDD" w:rsidP="00275812">
      <w:pPr>
        <w:pStyle w:val="ListParagraph"/>
        <w:numPr>
          <w:ilvl w:val="1"/>
          <w:numId w:val="2"/>
        </w:numPr>
        <w:rPr>
          <w:b/>
          <w:bCs/>
        </w:rPr>
      </w:pPr>
      <w:r>
        <w:t>Tracking document</w:t>
      </w:r>
      <w:r w:rsidR="00EC1396">
        <w:t xml:space="preserve"> – requirement completion and </w:t>
      </w:r>
      <w:r w:rsidR="005B757C">
        <w:t>performance</w:t>
      </w:r>
    </w:p>
    <w:p w14:paraId="559E2F4C" w14:textId="31DC4B6A" w:rsidR="005B757C" w:rsidRPr="002C1CD8" w:rsidRDefault="005526A3" w:rsidP="00275812">
      <w:pPr>
        <w:pStyle w:val="ListParagraph"/>
        <w:numPr>
          <w:ilvl w:val="1"/>
          <w:numId w:val="2"/>
        </w:numPr>
      </w:pPr>
      <w:r w:rsidRPr="002C1CD8">
        <w:t>Readout</w:t>
      </w:r>
    </w:p>
    <w:p w14:paraId="4AFA702F" w14:textId="0169568B" w:rsidR="00D94CA4" w:rsidRPr="002C1CD8" w:rsidRDefault="00CF0EBA" w:rsidP="00275812">
      <w:pPr>
        <w:pStyle w:val="ListParagraph"/>
        <w:numPr>
          <w:ilvl w:val="1"/>
          <w:numId w:val="2"/>
        </w:numPr>
      </w:pPr>
      <w:r w:rsidRPr="002C1CD8">
        <w:t>Library of completed templates</w:t>
      </w:r>
    </w:p>
    <w:p w14:paraId="3126CF53" w14:textId="33B2B60D" w:rsidR="00A41855" w:rsidRPr="005F1977" w:rsidRDefault="00464363" w:rsidP="00A41855">
      <w:pPr>
        <w:pStyle w:val="ListParagraph"/>
        <w:numPr>
          <w:ilvl w:val="0"/>
          <w:numId w:val="2"/>
        </w:numPr>
        <w:rPr>
          <w:b/>
          <w:bCs/>
        </w:rPr>
      </w:pPr>
      <w:r>
        <w:t>Include action plans in tracking document?</w:t>
      </w:r>
    </w:p>
    <w:p w14:paraId="44D4BC16" w14:textId="77777777" w:rsidR="00A41855" w:rsidRDefault="00A41855" w:rsidP="00A41855">
      <w:pPr>
        <w:rPr>
          <w:b/>
          <w:bCs/>
        </w:rPr>
      </w:pPr>
    </w:p>
    <w:p w14:paraId="06DACC44" w14:textId="4972F3EF" w:rsidR="00A41855" w:rsidRDefault="00A41855" w:rsidP="00A41855">
      <w:pPr>
        <w:rPr>
          <w:b/>
          <w:bCs/>
        </w:rPr>
      </w:pPr>
      <w:r>
        <w:rPr>
          <w:b/>
          <w:bCs/>
        </w:rPr>
        <w:t>Callouts for feedback:</w:t>
      </w:r>
    </w:p>
    <w:p w14:paraId="33519CE9" w14:textId="31B8630D" w:rsidR="00A41855" w:rsidRDefault="00A41855" w:rsidP="00A41855">
      <w:pPr>
        <w:pStyle w:val="ListParagraph"/>
        <w:numPr>
          <w:ilvl w:val="0"/>
          <w:numId w:val="4"/>
        </w:numPr>
        <w:rPr>
          <w:b/>
          <w:bCs/>
        </w:rPr>
      </w:pPr>
      <w:r>
        <w:rPr>
          <w:b/>
          <w:bCs/>
        </w:rPr>
        <w:t>Review cadence (e.g., semi-annually, quarterly etc.)</w:t>
      </w:r>
    </w:p>
    <w:p w14:paraId="4F6AB5C6" w14:textId="2EDED184" w:rsidR="00A41855" w:rsidRDefault="000B5D46" w:rsidP="000B5D46">
      <w:pPr>
        <w:pStyle w:val="ListParagraph"/>
        <w:numPr>
          <w:ilvl w:val="1"/>
          <w:numId w:val="4"/>
        </w:numPr>
        <w:rPr>
          <w:b/>
          <w:bCs/>
        </w:rPr>
      </w:pPr>
      <w:r>
        <w:rPr>
          <w:b/>
          <w:bCs/>
        </w:rPr>
        <w:t xml:space="preserve">Use </w:t>
      </w:r>
      <w:r w:rsidR="00AE1265">
        <w:rPr>
          <w:b/>
          <w:bCs/>
        </w:rPr>
        <w:t xml:space="preserve">current </w:t>
      </w:r>
      <w:r w:rsidR="006D3BE0">
        <w:rPr>
          <w:b/>
          <w:bCs/>
        </w:rPr>
        <w:t>CL process as pilot</w:t>
      </w:r>
    </w:p>
    <w:p w14:paraId="173A6016" w14:textId="236A0B0F" w:rsidR="00A36E45" w:rsidRDefault="00A36E45" w:rsidP="000B5D46">
      <w:pPr>
        <w:pStyle w:val="ListParagraph"/>
        <w:numPr>
          <w:ilvl w:val="1"/>
          <w:numId w:val="4"/>
        </w:numPr>
        <w:rPr>
          <w:b/>
          <w:bCs/>
        </w:rPr>
      </w:pPr>
      <w:r>
        <w:rPr>
          <w:b/>
          <w:bCs/>
        </w:rPr>
        <w:t>Low touch with shorter runway or high touch with longer runway</w:t>
      </w:r>
    </w:p>
    <w:p w14:paraId="1B0CA7D2" w14:textId="72358B3F" w:rsidR="006D3BE0" w:rsidRDefault="006D3BE0" w:rsidP="006D3BE0">
      <w:pPr>
        <w:pStyle w:val="ListParagraph"/>
        <w:numPr>
          <w:ilvl w:val="0"/>
          <w:numId w:val="4"/>
        </w:numPr>
        <w:rPr>
          <w:b/>
          <w:bCs/>
        </w:rPr>
      </w:pPr>
      <w:r>
        <w:rPr>
          <w:b/>
          <w:bCs/>
        </w:rPr>
        <w:t>Role of RBS partner</w:t>
      </w:r>
    </w:p>
    <w:p w14:paraId="258D613C" w14:textId="491CFE8F" w:rsidR="00CC38A5" w:rsidRDefault="00CC38A5" w:rsidP="00CC38A5">
      <w:pPr>
        <w:pStyle w:val="ListParagraph"/>
        <w:numPr>
          <w:ilvl w:val="1"/>
          <w:numId w:val="4"/>
        </w:numPr>
        <w:rPr>
          <w:b/>
          <w:bCs/>
        </w:rPr>
      </w:pPr>
      <w:r>
        <w:rPr>
          <w:b/>
          <w:bCs/>
        </w:rPr>
        <w:t xml:space="preserve">HR monitoring vs. active owners </w:t>
      </w:r>
    </w:p>
    <w:p w14:paraId="7083735B" w14:textId="477E782F" w:rsidR="00C65666" w:rsidRPr="005F1977" w:rsidRDefault="00A70615" w:rsidP="006D3BE0">
      <w:pPr>
        <w:pStyle w:val="ListParagraph"/>
        <w:numPr>
          <w:ilvl w:val="0"/>
          <w:numId w:val="4"/>
        </w:numPr>
        <w:rPr>
          <w:b/>
          <w:bCs/>
        </w:rPr>
      </w:pPr>
      <w:r>
        <w:rPr>
          <w:b/>
          <w:bCs/>
        </w:rPr>
        <w:t>Readout: meeting vs. template email update</w:t>
      </w:r>
    </w:p>
    <w:sectPr w:rsidR="00C65666" w:rsidRPr="005F19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Eagleson, Jenna" w:date="2025-08-28T16:38:00Z" w:initials="JE">
    <w:p w14:paraId="0D9FF5D0" w14:textId="13F67317" w:rsidR="00631026" w:rsidRDefault="00631026" w:rsidP="00631026">
      <w:pPr>
        <w:pStyle w:val="CommentText"/>
      </w:pPr>
      <w:r>
        <w:rPr>
          <w:rStyle w:val="CommentReference"/>
        </w:rPr>
        <w:annotationRef/>
      </w:r>
      <w:r>
        <w:t xml:space="preserve">Hey </w:t>
      </w:r>
      <w:r>
        <w:fldChar w:fldCharType="begin"/>
      </w:r>
      <w:r>
        <w:instrText>HYPERLINK "mailto:matthew.mcleish@regalrexnord.com"</w:instrText>
      </w:r>
      <w:bookmarkStart w:id="2" w:name="_@_34A146770A864760A7FAE1C121D0AD79Z"/>
      <w:r>
        <w:fldChar w:fldCharType="separate"/>
      </w:r>
      <w:bookmarkEnd w:id="2"/>
      <w:r w:rsidRPr="00631026">
        <w:rPr>
          <w:rStyle w:val="Mention"/>
          <w:noProof/>
        </w:rPr>
        <w:t>@McLeish, Matthew</w:t>
      </w:r>
      <w:r>
        <w:fldChar w:fldCharType="end"/>
      </w:r>
      <w:r>
        <w:t xml:space="preserve">! Here is a rough start - any and all feedback welcome. </w:t>
      </w:r>
    </w:p>
    <w:p w14:paraId="4CA5F159" w14:textId="77777777" w:rsidR="00631026" w:rsidRDefault="00631026" w:rsidP="00631026">
      <w:pPr>
        <w:pStyle w:val="CommentText"/>
      </w:pPr>
    </w:p>
    <w:p w14:paraId="1528B36F" w14:textId="77777777" w:rsidR="00631026" w:rsidRDefault="00631026" w:rsidP="00631026">
      <w:pPr>
        <w:pStyle w:val="CommentText"/>
      </w:pPr>
      <w:r>
        <w:t xml:space="preserve">Could especially use your input for the root cause analysis (any specific RBS resources to share?) and Intervention design and deployment. </w:t>
      </w:r>
    </w:p>
    <w:p w14:paraId="55786378" w14:textId="77777777" w:rsidR="00631026" w:rsidRDefault="00631026" w:rsidP="00631026">
      <w:pPr>
        <w:pStyle w:val="CommentText"/>
      </w:pPr>
    </w:p>
    <w:p w14:paraId="473150DC" w14:textId="77777777" w:rsidR="00631026" w:rsidRDefault="00631026" w:rsidP="00631026">
      <w:pPr>
        <w:pStyle w:val="CommentText"/>
      </w:pPr>
      <w:r>
        <w:t>Also have very little confidence the Loop Closure as currently stated will actually happen if you have any other ideas</w:t>
      </w:r>
    </w:p>
  </w:comment>
  <w:comment w:id="1" w:author="McLeish, Matthew" w:date="2025-08-29T09:55:00Z" w:initials="MM">
    <w:p w14:paraId="5CCFC10A" w14:textId="346CAEEF" w:rsidR="000161E8" w:rsidRDefault="000161E8">
      <w:pPr>
        <w:pStyle w:val="CommentText"/>
      </w:pPr>
      <w:r>
        <w:rPr>
          <w:rStyle w:val="CommentReference"/>
        </w:rPr>
        <w:annotationRef/>
      </w:r>
      <w:r w:rsidRPr="6E8215D1">
        <w:t>I think one big item we need to include is the cadence of how often is the process going to run.  I think we need to provide enough time for the locations to complete the problem solving process, identify action items, implement action items, and then give time to see impact.  For that reason I suggest running this process 2x per year and the locations will stay in the process for that ~6 month period and until they get below the target.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73150DC" w15:done="0"/>
  <w15:commentEx w15:paraId="5CCFC10A" w15:paraIdParent="473150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1CA07B2" w16cex:dateUtc="2025-08-28T21:38:00Z"/>
  <w16cex:commentExtensible w16cex:durableId="5AF4DDCC" w16cex:dateUtc="2025-08-29T1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73150DC" w16cid:durableId="51CA07B2"/>
  <w16cid:commentId w16cid:paraId="5CCFC10A" w16cid:durableId="5AF4DD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649A7"/>
    <w:multiLevelType w:val="hybridMultilevel"/>
    <w:tmpl w:val="91E69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5376A5"/>
    <w:multiLevelType w:val="hybridMultilevel"/>
    <w:tmpl w:val="DDBE581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4426C57C">
      <w:start w:val="1"/>
      <w:numFmt w:val="bullet"/>
      <w:lvlText w:val="-"/>
      <w:lvlJc w:val="left"/>
      <w:pPr>
        <w:ind w:left="2880" w:hanging="360"/>
      </w:pPr>
      <w:rPr>
        <w:rFonts w:ascii="Aptos" w:eastAsiaTheme="minorHAnsi" w:hAnsi="Aptos"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661CE8"/>
    <w:multiLevelType w:val="hybridMultilevel"/>
    <w:tmpl w:val="72A6D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506C0E"/>
    <w:multiLevelType w:val="hybridMultilevel"/>
    <w:tmpl w:val="2F288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2836800">
    <w:abstractNumId w:val="1"/>
  </w:num>
  <w:num w:numId="2" w16cid:durableId="2141419021">
    <w:abstractNumId w:val="0"/>
  </w:num>
  <w:num w:numId="3" w16cid:durableId="1627080110">
    <w:abstractNumId w:val="2"/>
  </w:num>
  <w:num w:numId="4" w16cid:durableId="80022433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agleson, Jenna">
    <w15:presenceInfo w15:providerId="AD" w15:userId="S::jenna.eagleson@regalrexnord.com::a85a61f1-7d3d-4a6b-b78d-a3b09be92552"/>
  </w15:person>
  <w15:person w15:author="McLeish, Matthew">
    <w15:presenceInfo w15:providerId="AD" w15:userId="S::matthew.mcleish@regalrexnord.com::71c5db8c-8ae0-47f2-823a-8e61f309bf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EBE"/>
    <w:rsid w:val="00003F9B"/>
    <w:rsid w:val="000161E8"/>
    <w:rsid w:val="000172E2"/>
    <w:rsid w:val="000203D4"/>
    <w:rsid w:val="00033B4D"/>
    <w:rsid w:val="00054321"/>
    <w:rsid w:val="00074AE2"/>
    <w:rsid w:val="00082C27"/>
    <w:rsid w:val="000A15E1"/>
    <w:rsid w:val="000A7AA3"/>
    <w:rsid w:val="000B46BC"/>
    <w:rsid w:val="000B5D46"/>
    <w:rsid w:val="000C389C"/>
    <w:rsid w:val="000D18F5"/>
    <w:rsid w:val="000E0D16"/>
    <w:rsid w:val="000E31EB"/>
    <w:rsid w:val="000F38C3"/>
    <w:rsid w:val="00101A3C"/>
    <w:rsid w:val="00117060"/>
    <w:rsid w:val="00117CF5"/>
    <w:rsid w:val="00125C33"/>
    <w:rsid w:val="00127FEC"/>
    <w:rsid w:val="001455A2"/>
    <w:rsid w:val="00147F50"/>
    <w:rsid w:val="00155B53"/>
    <w:rsid w:val="00173E3B"/>
    <w:rsid w:val="00177BA8"/>
    <w:rsid w:val="00184517"/>
    <w:rsid w:val="00194312"/>
    <w:rsid w:val="00195899"/>
    <w:rsid w:val="00197FE4"/>
    <w:rsid w:val="001A68C3"/>
    <w:rsid w:val="001B19FB"/>
    <w:rsid w:val="001D05B4"/>
    <w:rsid w:val="001D36D8"/>
    <w:rsid w:val="001D7C17"/>
    <w:rsid w:val="001E31D7"/>
    <w:rsid w:val="001E6CEE"/>
    <w:rsid w:val="00230326"/>
    <w:rsid w:val="00230739"/>
    <w:rsid w:val="002317B8"/>
    <w:rsid w:val="0024038A"/>
    <w:rsid w:val="0025353D"/>
    <w:rsid w:val="00262C43"/>
    <w:rsid w:val="0026703D"/>
    <w:rsid w:val="00275812"/>
    <w:rsid w:val="00287E20"/>
    <w:rsid w:val="00295229"/>
    <w:rsid w:val="00297DFC"/>
    <w:rsid w:val="002B6772"/>
    <w:rsid w:val="002C1CD8"/>
    <w:rsid w:val="002D583C"/>
    <w:rsid w:val="002F309A"/>
    <w:rsid w:val="002F31F8"/>
    <w:rsid w:val="002F75EE"/>
    <w:rsid w:val="0032361C"/>
    <w:rsid w:val="003302A3"/>
    <w:rsid w:val="003305B8"/>
    <w:rsid w:val="00330F51"/>
    <w:rsid w:val="00332D7E"/>
    <w:rsid w:val="00341EA8"/>
    <w:rsid w:val="00352088"/>
    <w:rsid w:val="003553E4"/>
    <w:rsid w:val="0036702F"/>
    <w:rsid w:val="00372934"/>
    <w:rsid w:val="00377955"/>
    <w:rsid w:val="003C4EBE"/>
    <w:rsid w:val="003C671D"/>
    <w:rsid w:val="004373FB"/>
    <w:rsid w:val="004456C2"/>
    <w:rsid w:val="0045134D"/>
    <w:rsid w:val="00453F91"/>
    <w:rsid w:val="004556B7"/>
    <w:rsid w:val="00455F43"/>
    <w:rsid w:val="00460143"/>
    <w:rsid w:val="004641D3"/>
    <w:rsid w:val="00464363"/>
    <w:rsid w:val="00466663"/>
    <w:rsid w:val="0047721A"/>
    <w:rsid w:val="0048336A"/>
    <w:rsid w:val="0048518F"/>
    <w:rsid w:val="00494A50"/>
    <w:rsid w:val="004A21F7"/>
    <w:rsid w:val="004B37CF"/>
    <w:rsid w:val="004B3829"/>
    <w:rsid w:val="004C5693"/>
    <w:rsid w:val="004E1F23"/>
    <w:rsid w:val="004E27FB"/>
    <w:rsid w:val="004F159F"/>
    <w:rsid w:val="004F7349"/>
    <w:rsid w:val="00501380"/>
    <w:rsid w:val="00502C0E"/>
    <w:rsid w:val="0052140A"/>
    <w:rsid w:val="00547AFF"/>
    <w:rsid w:val="005526A3"/>
    <w:rsid w:val="00577AB3"/>
    <w:rsid w:val="005868D5"/>
    <w:rsid w:val="005A257A"/>
    <w:rsid w:val="005B3AA1"/>
    <w:rsid w:val="005B757C"/>
    <w:rsid w:val="005D543E"/>
    <w:rsid w:val="005E6141"/>
    <w:rsid w:val="005F1977"/>
    <w:rsid w:val="006149BA"/>
    <w:rsid w:val="00622013"/>
    <w:rsid w:val="006224DB"/>
    <w:rsid w:val="00627B97"/>
    <w:rsid w:val="00631026"/>
    <w:rsid w:val="0063716E"/>
    <w:rsid w:val="00640566"/>
    <w:rsid w:val="00641513"/>
    <w:rsid w:val="0065163D"/>
    <w:rsid w:val="00662383"/>
    <w:rsid w:val="006631F4"/>
    <w:rsid w:val="00664351"/>
    <w:rsid w:val="00681143"/>
    <w:rsid w:val="006917AC"/>
    <w:rsid w:val="00697934"/>
    <w:rsid w:val="006B3173"/>
    <w:rsid w:val="006B4AF9"/>
    <w:rsid w:val="006B551C"/>
    <w:rsid w:val="006D3BE0"/>
    <w:rsid w:val="006F42A9"/>
    <w:rsid w:val="0070491C"/>
    <w:rsid w:val="00707C6B"/>
    <w:rsid w:val="00730C60"/>
    <w:rsid w:val="00736E3F"/>
    <w:rsid w:val="00741C25"/>
    <w:rsid w:val="00742143"/>
    <w:rsid w:val="0077178B"/>
    <w:rsid w:val="00794A1D"/>
    <w:rsid w:val="007A7A97"/>
    <w:rsid w:val="007C7FCE"/>
    <w:rsid w:val="007D1573"/>
    <w:rsid w:val="007D6EC9"/>
    <w:rsid w:val="007E38A2"/>
    <w:rsid w:val="007F48E0"/>
    <w:rsid w:val="00807787"/>
    <w:rsid w:val="00811FEF"/>
    <w:rsid w:val="00816339"/>
    <w:rsid w:val="0082276D"/>
    <w:rsid w:val="00831462"/>
    <w:rsid w:val="00845AE3"/>
    <w:rsid w:val="00872C95"/>
    <w:rsid w:val="00874175"/>
    <w:rsid w:val="00896DA8"/>
    <w:rsid w:val="008A605D"/>
    <w:rsid w:val="008B1553"/>
    <w:rsid w:val="008B66AB"/>
    <w:rsid w:val="008C03EF"/>
    <w:rsid w:val="008C1155"/>
    <w:rsid w:val="008D72B3"/>
    <w:rsid w:val="008E3A59"/>
    <w:rsid w:val="00900CA1"/>
    <w:rsid w:val="0090422C"/>
    <w:rsid w:val="00905939"/>
    <w:rsid w:val="009428DB"/>
    <w:rsid w:val="00947DFF"/>
    <w:rsid w:val="00956467"/>
    <w:rsid w:val="00960D05"/>
    <w:rsid w:val="00983CF3"/>
    <w:rsid w:val="00992E57"/>
    <w:rsid w:val="009B0698"/>
    <w:rsid w:val="009B10E3"/>
    <w:rsid w:val="009D3180"/>
    <w:rsid w:val="009E0068"/>
    <w:rsid w:val="009E550F"/>
    <w:rsid w:val="009E6877"/>
    <w:rsid w:val="009F768C"/>
    <w:rsid w:val="00A02518"/>
    <w:rsid w:val="00A05B8F"/>
    <w:rsid w:val="00A24BC6"/>
    <w:rsid w:val="00A30228"/>
    <w:rsid w:val="00A36E45"/>
    <w:rsid w:val="00A41855"/>
    <w:rsid w:val="00A46834"/>
    <w:rsid w:val="00A56262"/>
    <w:rsid w:val="00A70615"/>
    <w:rsid w:val="00A754E6"/>
    <w:rsid w:val="00A77D31"/>
    <w:rsid w:val="00A84B68"/>
    <w:rsid w:val="00AA0ADC"/>
    <w:rsid w:val="00AA1C56"/>
    <w:rsid w:val="00AB1AAC"/>
    <w:rsid w:val="00AE1265"/>
    <w:rsid w:val="00AE2AB1"/>
    <w:rsid w:val="00AE2D86"/>
    <w:rsid w:val="00AE3661"/>
    <w:rsid w:val="00AF2490"/>
    <w:rsid w:val="00AF27EE"/>
    <w:rsid w:val="00AF2CCD"/>
    <w:rsid w:val="00B276D3"/>
    <w:rsid w:val="00B4291F"/>
    <w:rsid w:val="00B43C16"/>
    <w:rsid w:val="00B47DDD"/>
    <w:rsid w:val="00B515D3"/>
    <w:rsid w:val="00B5596A"/>
    <w:rsid w:val="00B8076E"/>
    <w:rsid w:val="00B85A32"/>
    <w:rsid w:val="00B94F89"/>
    <w:rsid w:val="00B96D3B"/>
    <w:rsid w:val="00BA61BD"/>
    <w:rsid w:val="00BB12DE"/>
    <w:rsid w:val="00BC4473"/>
    <w:rsid w:val="00BC6168"/>
    <w:rsid w:val="00BD6F65"/>
    <w:rsid w:val="00BE57C3"/>
    <w:rsid w:val="00C152C3"/>
    <w:rsid w:val="00C16919"/>
    <w:rsid w:val="00C31D00"/>
    <w:rsid w:val="00C337CF"/>
    <w:rsid w:val="00C4416B"/>
    <w:rsid w:val="00C524E3"/>
    <w:rsid w:val="00C64445"/>
    <w:rsid w:val="00C65666"/>
    <w:rsid w:val="00C65F8F"/>
    <w:rsid w:val="00C775AC"/>
    <w:rsid w:val="00CA08AF"/>
    <w:rsid w:val="00CA78C5"/>
    <w:rsid w:val="00CC0E6E"/>
    <w:rsid w:val="00CC38A5"/>
    <w:rsid w:val="00CD5667"/>
    <w:rsid w:val="00CD6A8D"/>
    <w:rsid w:val="00CE3DE7"/>
    <w:rsid w:val="00CF0EBA"/>
    <w:rsid w:val="00D03A82"/>
    <w:rsid w:val="00D07E30"/>
    <w:rsid w:val="00D170C8"/>
    <w:rsid w:val="00D208ED"/>
    <w:rsid w:val="00D45BFA"/>
    <w:rsid w:val="00D57C07"/>
    <w:rsid w:val="00D61806"/>
    <w:rsid w:val="00D61FEA"/>
    <w:rsid w:val="00D62C85"/>
    <w:rsid w:val="00D64101"/>
    <w:rsid w:val="00D66305"/>
    <w:rsid w:val="00D71BD3"/>
    <w:rsid w:val="00D86BFC"/>
    <w:rsid w:val="00D94CA4"/>
    <w:rsid w:val="00D97EAC"/>
    <w:rsid w:val="00DD702E"/>
    <w:rsid w:val="00DF21A9"/>
    <w:rsid w:val="00DF60D3"/>
    <w:rsid w:val="00E0665A"/>
    <w:rsid w:val="00E11335"/>
    <w:rsid w:val="00E22ADA"/>
    <w:rsid w:val="00E35E69"/>
    <w:rsid w:val="00E57EFA"/>
    <w:rsid w:val="00E60EFD"/>
    <w:rsid w:val="00E658A8"/>
    <w:rsid w:val="00E65912"/>
    <w:rsid w:val="00E6654C"/>
    <w:rsid w:val="00E716BE"/>
    <w:rsid w:val="00E83299"/>
    <w:rsid w:val="00E9420A"/>
    <w:rsid w:val="00EA253D"/>
    <w:rsid w:val="00EA63A0"/>
    <w:rsid w:val="00EA7ACD"/>
    <w:rsid w:val="00EB3AB2"/>
    <w:rsid w:val="00EB4902"/>
    <w:rsid w:val="00EC1396"/>
    <w:rsid w:val="00ED4724"/>
    <w:rsid w:val="00F00A48"/>
    <w:rsid w:val="00F03EEC"/>
    <w:rsid w:val="00F22642"/>
    <w:rsid w:val="00F4383E"/>
    <w:rsid w:val="00F59BA7"/>
    <w:rsid w:val="00F629DF"/>
    <w:rsid w:val="00F72152"/>
    <w:rsid w:val="00F73BFD"/>
    <w:rsid w:val="00F81154"/>
    <w:rsid w:val="00F8294D"/>
    <w:rsid w:val="00F873C4"/>
    <w:rsid w:val="00F94A62"/>
    <w:rsid w:val="00F95F19"/>
    <w:rsid w:val="00FA6CAC"/>
    <w:rsid w:val="00FB0995"/>
    <w:rsid w:val="00FB2573"/>
    <w:rsid w:val="00FF114B"/>
    <w:rsid w:val="01ADC670"/>
    <w:rsid w:val="02903A22"/>
    <w:rsid w:val="030F43A5"/>
    <w:rsid w:val="033461E7"/>
    <w:rsid w:val="03AD5916"/>
    <w:rsid w:val="03F891B1"/>
    <w:rsid w:val="0407C3C2"/>
    <w:rsid w:val="0419934A"/>
    <w:rsid w:val="0643AEFC"/>
    <w:rsid w:val="0699FEF2"/>
    <w:rsid w:val="06C1CADC"/>
    <w:rsid w:val="06CD8DC6"/>
    <w:rsid w:val="0A76B20F"/>
    <w:rsid w:val="0BB71D32"/>
    <w:rsid w:val="0C48768C"/>
    <w:rsid w:val="0C87B326"/>
    <w:rsid w:val="0D26A870"/>
    <w:rsid w:val="0DC2D1D5"/>
    <w:rsid w:val="0E0221C0"/>
    <w:rsid w:val="0EC9AD0D"/>
    <w:rsid w:val="0F41B804"/>
    <w:rsid w:val="11BC3666"/>
    <w:rsid w:val="125E8C30"/>
    <w:rsid w:val="137D2ECE"/>
    <w:rsid w:val="1447271D"/>
    <w:rsid w:val="14E71C13"/>
    <w:rsid w:val="16E7007C"/>
    <w:rsid w:val="18C743B4"/>
    <w:rsid w:val="19477FAE"/>
    <w:rsid w:val="199E051E"/>
    <w:rsid w:val="1A69D0E6"/>
    <w:rsid w:val="1A86FE5F"/>
    <w:rsid w:val="1A9BFEA2"/>
    <w:rsid w:val="1C02DAC9"/>
    <w:rsid w:val="1D43BD1C"/>
    <w:rsid w:val="1E5EA051"/>
    <w:rsid w:val="2020575A"/>
    <w:rsid w:val="2048F715"/>
    <w:rsid w:val="22778FB0"/>
    <w:rsid w:val="2377AA4F"/>
    <w:rsid w:val="241905DE"/>
    <w:rsid w:val="270305B2"/>
    <w:rsid w:val="279C0B6B"/>
    <w:rsid w:val="27E07B1C"/>
    <w:rsid w:val="283EAD69"/>
    <w:rsid w:val="284F26DB"/>
    <w:rsid w:val="28EECDF0"/>
    <w:rsid w:val="2BE7EE36"/>
    <w:rsid w:val="2D7100A9"/>
    <w:rsid w:val="2DFE07B0"/>
    <w:rsid w:val="302564E2"/>
    <w:rsid w:val="3211BA37"/>
    <w:rsid w:val="32603A33"/>
    <w:rsid w:val="3328A5DC"/>
    <w:rsid w:val="33F99D52"/>
    <w:rsid w:val="34FDAC50"/>
    <w:rsid w:val="35C7A534"/>
    <w:rsid w:val="35CDB7C2"/>
    <w:rsid w:val="363B7A9B"/>
    <w:rsid w:val="36DB5FA4"/>
    <w:rsid w:val="3B5600C8"/>
    <w:rsid w:val="3B97382F"/>
    <w:rsid w:val="3F0B4FB2"/>
    <w:rsid w:val="4049CD05"/>
    <w:rsid w:val="40B25D1E"/>
    <w:rsid w:val="4183742F"/>
    <w:rsid w:val="41B15AEB"/>
    <w:rsid w:val="4266A0BF"/>
    <w:rsid w:val="427F88B3"/>
    <w:rsid w:val="4316989A"/>
    <w:rsid w:val="445EBB15"/>
    <w:rsid w:val="45C6C275"/>
    <w:rsid w:val="473CB128"/>
    <w:rsid w:val="49B5687A"/>
    <w:rsid w:val="4A1AFB6B"/>
    <w:rsid w:val="4A7F88B2"/>
    <w:rsid w:val="4BAAB244"/>
    <w:rsid w:val="4D49F39A"/>
    <w:rsid w:val="4DAC6DA2"/>
    <w:rsid w:val="4E1165DC"/>
    <w:rsid w:val="4E8D4CA2"/>
    <w:rsid w:val="4F8FB19B"/>
    <w:rsid w:val="50049AA9"/>
    <w:rsid w:val="50169F0E"/>
    <w:rsid w:val="5043CF41"/>
    <w:rsid w:val="50DE2DFF"/>
    <w:rsid w:val="50EEBB25"/>
    <w:rsid w:val="533F0663"/>
    <w:rsid w:val="53C76677"/>
    <w:rsid w:val="53E58E32"/>
    <w:rsid w:val="5485B94A"/>
    <w:rsid w:val="559E2A0C"/>
    <w:rsid w:val="55A3037E"/>
    <w:rsid w:val="585E1202"/>
    <w:rsid w:val="5A64865C"/>
    <w:rsid w:val="5A7000F2"/>
    <w:rsid w:val="5C1E144B"/>
    <w:rsid w:val="5D0D1D4F"/>
    <w:rsid w:val="5DBD0F8E"/>
    <w:rsid w:val="5FC7EA17"/>
    <w:rsid w:val="6065EB8D"/>
    <w:rsid w:val="6177FBC4"/>
    <w:rsid w:val="61A1035C"/>
    <w:rsid w:val="61AA7CB3"/>
    <w:rsid w:val="6243EA26"/>
    <w:rsid w:val="629BFA2C"/>
    <w:rsid w:val="641625ED"/>
    <w:rsid w:val="64917169"/>
    <w:rsid w:val="6687AC1A"/>
    <w:rsid w:val="66D2D288"/>
    <w:rsid w:val="67FA8709"/>
    <w:rsid w:val="6976B61A"/>
    <w:rsid w:val="6A48C66B"/>
    <w:rsid w:val="6B0A0CF8"/>
    <w:rsid w:val="6CC9B546"/>
    <w:rsid w:val="6DF6E0E6"/>
    <w:rsid w:val="6E2843F9"/>
    <w:rsid w:val="6EE02643"/>
    <w:rsid w:val="71E0750B"/>
    <w:rsid w:val="7282670D"/>
    <w:rsid w:val="728D8F36"/>
    <w:rsid w:val="72CC2D3F"/>
    <w:rsid w:val="7558D01A"/>
    <w:rsid w:val="75D9B92F"/>
    <w:rsid w:val="7731DD62"/>
    <w:rsid w:val="7752DAB7"/>
    <w:rsid w:val="79D41B8C"/>
    <w:rsid w:val="7F616EBE"/>
    <w:rsid w:val="7F86B0C4"/>
    <w:rsid w:val="7FA907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EAFF7"/>
  <w15:chartTrackingRefBased/>
  <w15:docId w15:val="{3D4E7A38-6E51-41D0-9C24-BB9400E8E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E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4E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4E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4E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4E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4E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4E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4E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4E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E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4E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4E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4E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4E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4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4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4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4EBE"/>
    <w:rPr>
      <w:rFonts w:eastAsiaTheme="majorEastAsia" w:cstheme="majorBidi"/>
      <w:color w:val="272727" w:themeColor="text1" w:themeTint="D8"/>
    </w:rPr>
  </w:style>
  <w:style w:type="paragraph" w:styleId="Title">
    <w:name w:val="Title"/>
    <w:basedOn w:val="Normal"/>
    <w:next w:val="Normal"/>
    <w:link w:val="TitleChar"/>
    <w:uiPriority w:val="10"/>
    <w:qFormat/>
    <w:rsid w:val="003C4E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E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4E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4EBE"/>
    <w:pPr>
      <w:spacing w:before="160"/>
      <w:jc w:val="center"/>
    </w:pPr>
    <w:rPr>
      <w:i/>
      <w:iCs/>
      <w:color w:val="404040" w:themeColor="text1" w:themeTint="BF"/>
    </w:rPr>
  </w:style>
  <w:style w:type="character" w:customStyle="1" w:styleId="QuoteChar">
    <w:name w:val="Quote Char"/>
    <w:basedOn w:val="DefaultParagraphFont"/>
    <w:link w:val="Quote"/>
    <w:uiPriority w:val="29"/>
    <w:rsid w:val="003C4EBE"/>
    <w:rPr>
      <w:i/>
      <w:iCs/>
      <w:color w:val="404040" w:themeColor="text1" w:themeTint="BF"/>
    </w:rPr>
  </w:style>
  <w:style w:type="paragraph" w:styleId="ListParagraph">
    <w:name w:val="List Paragraph"/>
    <w:basedOn w:val="Normal"/>
    <w:uiPriority w:val="34"/>
    <w:qFormat/>
    <w:rsid w:val="003C4EBE"/>
    <w:pPr>
      <w:ind w:left="720"/>
      <w:contextualSpacing/>
    </w:pPr>
  </w:style>
  <w:style w:type="character" w:styleId="IntenseEmphasis">
    <w:name w:val="Intense Emphasis"/>
    <w:basedOn w:val="DefaultParagraphFont"/>
    <w:uiPriority w:val="21"/>
    <w:qFormat/>
    <w:rsid w:val="003C4EBE"/>
    <w:rPr>
      <w:i/>
      <w:iCs/>
      <w:color w:val="0F4761" w:themeColor="accent1" w:themeShade="BF"/>
    </w:rPr>
  </w:style>
  <w:style w:type="paragraph" w:styleId="IntenseQuote">
    <w:name w:val="Intense Quote"/>
    <w:basedOn w:val="Normal"/>
    <w:next w:val="Normal"/>
    <w:link w:val="IntenseQuoteChar"/>
    <w:uiPriority w:val="30"/>
    <w:qFormat/>
    <w:rsid w:val="003C4E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4EBE"/>
    <w:rPr>
      <w:i/>
      <w:iCs/>
      <w:color w:val="0F4761" w:themeColor="accent1" w:themeShade="BF"/>
    </w:rPr>
  </w:style>
  <w:style w:type="character" w:styleId="IntenseReference">
    <w:name w:val="Intense Reference"/>
    <w:basedOn w:val="DefaultParagraphFont"/>
    <w:uiPriority w:val="32"/>
    <w:qFormat/>
    <w:rsid w:val="003C4EBE"/>
    <w:rPr>
      <w:b/>
      <w:bCs/>
      <w:smallCaps/>
      <w:color w:val="0F4761" w:themeColor="accent1" w:themeShade="BF"/>
      <w:spacing w:val="5"/>
    </w:rPr>
  </w:style>
  <w:style w:type="character" w:styleId="CommentReference">
    <w:name w:val="annotation reference"/>
    <w:basedOn w:val="DefaultParagraphFont"/>
    <w:uiPriority w:val="99"/>
    <w:semiHidden/>
    <w:unhideWhenUsed/>
    <w:rsid w:val="00631026"/>
    <w:rPr>
      <w:sz w:val="16"/>
      <w:szCs w:val="16"/>
    </w:rPr>
  </w:style>
  <w:style w:type="paragraph" w:styleId="CommentText">
    <w:name w:val="annotation text"/>
    <w:basedOn w:val="Normal"/>
    <w:link w:val="CommentTextChar"/>
    <w:uiPriority w:val="99"/>
    <w:unhideWhenUsed/>
    <w:rsid w:val="00631026"/>
    <w:pPr>
      <w:spacing w:line="240" w:lineRule="auto"/>
    </w:pPr>
    <w:rPr>
      <w:sz w:val="20"/>
      <w:szCs w:val="20"/>
    </w:rPr>
  </w:style>
  <w:style w:type="character" w:customStyle="1" w:styleId="CommentTextChar">
    <w:name w:val="Comment Text Char"/>
    <w:basedOn w:val="DefaultParagraphFont"/>
    <w:link w:val="CommentText"/>
    <w:uiPriority w:val="99"/>
    <w:rsid w:val="00631026"/>
    <w:rPr>
      <w:sz w:val="20"/>
      <w:szCs w:val="20"/>
    </w:rPr>
  </w:style>
  <w:style w:type="paragraph" w:styleId="CommentSubject">
    <w:name w:val="annotation subject"/>
    <w:basedOn w:val="CommentText"/>
    <w:next w:val="CommentText"/>
    <w:link w:val="CommentSubjectChar"/>
    <w:uiPriority w:val="99"/>
    <w:semiHidden/>
    <w:unhideWhenUsed/>
    <w:rsid w:val="00631026"/>
    <w:rPr>
      <w:b/>
      <w:bCs/>
    </w:rPr>
  </w:style>
  <w:style w:type="character" w:customStyle="1" w:styleId="CommentSubjectChar">
    <w:name w:val="Comment Subject Char"/>
    <w:basedOn w:val="CommentTextChar"/>
    <w:link w:val="CommentSubject"/>
    <w:uiPriority w:val="99"/>
    <w:semiHidden/>
    <w:rsid w:val="00631026"/>
    <w:rPr>
      <w:b/>
      <w:bCs/>
      <w:sz w:val="20"/>
      <w:szCs w:val="20"/>
    </w:rPr>
  </w:style>
  <w:style w:type="character" w:styleId="Mention">
    <w:name w:val="Mention"/>
    <w:basedOn w:val="DefaultParagraphFont"/>
    <w:uiPriority w:val="99"/>
    <w:unhideWhenUsed/>
    <w:rsid w:val="0063102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07/relationships/diagramDrawing" Target="diagrams/drawing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diagramQuickStyle" Target="diagrams/quickStyle1.xm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6349FA5-47D2-4A8A-BE68-01816F5664A1}"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en-US"/>
        </a:p>
      </dgm:t>
    </dgm:pt>
    <dgm:pt modelId="{CCA33A6A-EDA0-4487-AFD2-249209AB0586}">
      <dgm:prSet phldrT="[Text]"/>
      <dgm:spPr/>
      <dgm:t>
        <a:bodyPr/>
        <a:lstStyle/>
        <a:p>
          <a:r>
            <a:rPr lang="en-US"/>
            <a:t>Intake &amp; Identification</a:t>
          </a:r>
        </a:p>
      </dgm:t>
    </dgm:pt>
    <dgm:pt modelId="{C2C0ACE9-19A9-4A30-8F92-19C2AA41F499}" type="parTrans" cxnId="{CA77E2A0-0858-4990-A33A-8FE5C7EBD2F8}">
      <dgm:prSet/>
      <dgm:spPr/>
      <dgm:t>
        <a:bodyPr/>
        <a:lstStyle/>
        <a:p>
          <a:endParaRPr lang="en-US"/>
        </a:p>
      </dgm:t>
    </dgm:pt>
    <dgm:pt modelId="{22B6B6E3-379C-4915-BCCD-A7BA8B768834}" type="sibTrans" cxnId="{CA77E2A0-0858-4990-A33A-8FE5C7EBD2F8}">
      <dgm:prSet/>
      <dgm:spPr/>
      <dgm:t>
        <a:bodyPr/>
        <a:lstStyle/>
        <a:p>
          <a:endParaRPr lang="en-US"/>
        </a:p>
      </dgm:t>
    </dgm:pt>
    <dgm:pt modelId="{7F06DD42-E01A-4A42-8A7B-52560D46A988}">
      <dgm:prSet phldrT="[Text]"/>
      <dgm:spPr/>
      <dgm:t>
        <a:bodyPr/>
        <a:lstStyle/>
        <a:p>
          <a:r>
            <a:rPr lang="en-US"/>
            <a:t>List of locations shared with HRLT</a:t>
          </a:r>
        </a:p>
      </dgm:t>
    </dgm:pt>
    <dgm:pt modelId="{39DBFD9B-3618-4450-8C29-7656299E997D}" type="parTrans" cxnId="{F965D739-FD2B-4E33-AFB4-EC11EC8CA04D}">
      <dgm:prSet/>
      <dgm:spPr/>
      <dgm:t>
        <a:bodyPr/>
        <a:lstStyle/>
        <a:p>
          <a:endParaRPr lang="en-US"/>
        </a:p>
      </dgm:t>
    </dgm:pt>
    <dgm:pt modelId="{81DA9848-FD13-47AA-8C39-07B84E40D309}" type="sibTrans" cxnId="{F965D739-FD2B-4E33-AFB4-EC11EC8CA04D}">
      <dgm:prSet/>
      <dgm:spPr/>
      <dgm:t>
        <a:bodyPr/>
        <a:lstStyle/>
        <a:p>
          <a:endParaRPr lang="en-US"/>
        </a:p>
      </dgm:t>
    </dgm:pt>
    <dgm:pt modelId="{B461FD06-0383-49CA-A07E-1A63FE939BF6}">
      <dgm:prSet phldrT="[Text]"/>
      <dgm:spPr/>
      <dgm:t>
        <a:bodyPr/>
        <a:lstStyle/>
        <a:p>
          <a:r>
            <a:rPr lang="en-US"/>
            <a:t>Root Cause Analysis</a:t>
          </a:r>
        </a:p>
      </dgm:t>
    </dgm:pt>
    <dgm:pt modelId="{D8319C96-75CF-46EB-8707-60D604910AE0}" type="parTrans" cxnId="{9EE64C4A-2FFB-4CD4-A0C9-BDCA893FD2D8}">
      <dgm:prSet/>
      <dgm:spPr/>
      <dgm:t>
        <a:bodyPr/>
        <a:lstStyle/>
        <a:p>
          <a:endParaRPr lang="en-US"/>
        </a:p>
      </dgm:t>
    </dgm:pt>
    <dgm:pt modelId="{237E7ACB-EABA-4023-B81A-249A57FA9325}" type="sibTrans" cxnId="{9EE64C4A-2FFB-4CD4-A0C9-BDCA893FD2D8}">
      <dgm:prSet/>
      <dgm:spPr/>
      <dgm:t>
        <a:bodyPr/>
        <a:lstStyle/>
        <a:p>
          <a:endParaRPr lang="en-US"/>
        </a:p>
      </dgm:t>
    </dgm:pt>
    <dgm:pt modelId="{CF5C4077-70E3-4149-A5EB-6B15CCC73AF1}">
      <dgm:prSet phldrT="[Text]"/>
      <dgm:spPr/>
      <dgm:t>
        <a:bodyPr/>
        <a:lstStyle/>
        <a:p>
          <a:r>
            <a:rPr lang="en-US"/>
            <a:t>Complete RBS Problem Solving Template</a:t>
          </a:r>
        </a:p>
      </dgm:t>
    </dgm:pt>
    <dgm:pt modelId="{0E65FC2F-0E9F-4497-8E92-9600EFFC6D59}" type="parTrans" cxnId="{AABA8BAA-0186-43C0-A5C7-47C9B37CF3CB}">
      <dgm:prSet/>
      <dgm:spPr/>
      <dgm:t>
        <a:bodyPr/>
        <a:lstStyle/>
        <a:p>
          <a:endParaRPr lang="en-US"/>
        </a:p>
      </dgm:t>
    </dgm:pt>
    <dgm:pt modelId="{640C0EEB-F262-44D7-878D-53C0131AA5C7}" type="sibTrans" cxnId="{AABA8BAA-0186-43C0-A5C7-47C9B37CF3CB}">
      <dgm:prSet/>
      <dgm:spPr/>
      <dgm:t>
        <a:bodyPr/>
        <a:lstStyle/>
        <a:p>
          <a:endParaRPr lang="en-US"/>
        </a:p>
      </dgm:t>
    </dgm:pt>
    <dgm:pt modelId="{C6EA4F30-9919-4BC4-B92C-FD4C5C33761E}">
      <dgm:prSet phldrT="[Text]"/>
      <dgm:spPr/>
      <dgm:t>
        <a:bodyPr/>
        <a:lstStyle/>
        <a:p>
          <a:r>
            <a:rPr lang="en-US"/>
            <a:t>Intervention Design &amp; Deployment</a:t>
          </a:r>
        </a:p>
      </dgm:t>
    </dgm:pt>
    <dgm:pt modelId="{24F11A6B-DA47-459E-9FAD-1897DA3EAD93}" type="parTrans" cxnId="{08C70584-8774-4A3F-B50C-90850E3F80DB}">
      <dgm:prSet/>
      <dgm:spPr/>
      <dgm:t>
        <a:bodyPr/>
        <a:lstStyle/>
        <a:p>
          <a:endParaRPr lang="en-US"/>
        </a:p>
      </dgm:t>
    </dgm:pt>
    <dgm:pt modelId="{78BA0F5E-87B1-40BE-86F1-B46FAD0D524A}" type="sibTrans" cxnId="{08C70584-8774-4A3F-B50C-90850E3F80DB}">
      <dgm:prSet/>
      <dgm:spPr/>
      <dgm:t>
        <a:bodyPr/>
        <a:lstStyle/>
        <a:p>
          <a:endParaRPr lang="en-US"/>
        </a:p>
      </dgm:t>
    </dgm:pt>
    <dgm:pt modelId="{A60BBD7C-F07F-4EE7-9095-FDB87F8E16EB}">
      <dgm:prSet phldrT="[Text]" phldr="1"/>
      <dgm:spPr/>
      <dgm:t>
        <a:bodyPr/>
        <a:lstStyle/>
        <a:p>
          <a:endParaRPr lang="en-US"/>
        </a:p>
      </dgm:t>
    </dgm:pt>
    <dgm:pt modelId="{1CE8B8FA-23E9-4164-B3AA-8CA00D99EAFA}" type="parTrans" cxnId="{0557614D-7C36-43CB-954E-859C2E4F11C8}">
      <dgm:prSet/>
      <dgm:spPr/>
      <dgm:t>
        <a:bodyPr/>
        <a:lstStyle/>
        <a:p>
          <a:endParaRPr lang="en-US"/>
        </a:p>
      </dgm:t>
    </dgm:pt>
    <dgm:pt modelId="{10020102-DD3A-4BEF-BD3F-00FE7B51A475}" type="sibTrans" cxnId="{0557614D-7C36-43CB-954E-859C2E4F11C8}">
      <dgm:prSet/>
      <dgm:spPr/>
      <dgm:t>
        <a:bodyPr/>
        <a:lstStyle/>
        <a:p>
          <a:endParaRPr lang="en-US"/>
        </a:p>
      </dgm:t>
    </dgm:pt>
    <dgm:pt modelId="{FEF03EE7-3770-4DE5-812E-C77506B17CD5}">
      <dgm:prSet phldrT="[Text]"/>
      <dgm:spPr/>
      <dgm:t>
        <a:bodyPr/>
        <a:lstStyle/>
        <a:p>
          <a:r>
            <a:rPr lang="en-US"/>
            <a:t>Monitor &amp; Measure</a:t>
          </a:r>
        </a:p>
      </dgm:t>
    </dgm:pt>
    <dgm:pt modelId="{E5DF8131-DCA1-41C4-8BC8-71BACC2320F6}" type="parTrans" cxnId="{D7FF9493-9A7F-453C-B5F1-FF387320AC7F}">
      <dgm:prSet/>
      <dgm:spPr/>
      <dgm:t>
        <a:bodyPr/>
        <a:lstStyle/>
        <a:p>
          <a:endParaRPr lang="en-US"/>
        </a:p>
      </dgm:t>
    </dgm:pt>
    <dgm:pt modelId="{83B7F8C0-6665-476A-9CE7-576FB83EA196}" type="sibTrans" cxnId="{D7FF9493-9A7F-453C-B5F1-FF387320AC7F}">
      <dgm:prSet/>
      <dgm:spPr/>
      <dgm:t>
        <a:bodyPr/>
        <a:lstStyle/>
        <a:p>
          <a:endParaRPr lang="en-US"/>
        </a:p>
      </dgm:t>
    </dgm:pt>
    <dgm:pt modelId="{14CD9BCD-4020-432D-8F40-CBB309911797}">
      <dgm:prSet phldrT="[Text]"/>
      <dgm:spPr/>
      <dgm:t>
        <a:bodyPr/>
        <a:lstStyle/>
        <a:p>
          <a:r>
            <a:rPr lang="en-US"/>
            <a:t>Loop Closure</a:t>
          </a:r>
        </a:p>
      </dgm:t>
    </dgm:pt>
    <dgm:pt modelId="{FB78805B-5B95-4A19-8423-34AB6D561AF1}" type="parTrans" cxnId="{1F6F23D0-B674-4929-A611-18986375C4C0}">
      <dgm:prSet/>
      <dgm:spPr/>
      <dgm:t>
        <a:bodyPr/>
        <a:lstStyle/>
        <a:p>
          <a:endParaRPr lang="en-US"/>
        </a:p>
      </dgm:t>
    </dgm:pt>
    <dgm:pt modelId="{3659689D-7230-4ED0-A65B-6A038179FF9B}" type="sibTrans" cxnId="{1F6F23D0-B674-4929-A611-18986375C4C0}">
      <dgm:prSet/>
      <dgm:spPr/>
      <dgm:t>
        <a:bodyPr/>
        <a:lstStyle/>
        <a:p>
          <a:endParaRPr lang="en-US"/>
        </a:p>
      </dgm:t>
    </dgm:pt>
    <dgm:pt modelId="{B8224E1A-C7BF-4530-85DD-6B9D5D3C248C}">
      <dgm:prSet phldrT="[Text]"/>
      <dgm:spPr/>
      <dgm:t>
        <a:bodyPr/>
        <a:lstStyle/>
        <a:p>
          <a:r>
            <a:rPr lang="en-US"/>
            <a:t>Tracking document to track progress</a:t>
          </a:r>
        </a:p>
      </dgm:t>
    </dgm:pt>
    <dgm:pt modelId="{7A7C7952-1750-4514-B544-1955AE1C1C9C}" type="parTrans" cxnId="{A5D610C5-85FB-4E31-883D-17C1C693E457}">
      <dgm:prSet/>
      <dgm:spPr/>
      <dgm:t>
        <a:bodyPr/>
        <a:lstStyle/>
        <a:p>
          <a:endParaRPr lang="en-US"/>
        </a:p>
      </dgm:t>
    </dgm:pt>
    <dgm:pt modelId="{1109C590-BCD8-4C4D-A36F-790C31D36587}" type="sibTrans" cxnId="{A5D610C5-85FB-4E31-883D-17C1C693E457}">
      <dgm:prSet/>
      <dgm:spPr/>
      <dgm:t>
        <a:bodyPr/>
        <a:lstStyle/>
        <a:p>
          <a:endParaRPr lang="en-US"/>
        </a:p>
      </dgm:t>
    </dgm:pt>
    <dgm:pt modelId="{AEF62783-A2A8-4BC4-91F2-7AC564342071}">
      <dgm:prSet phldrT="[Text]"/>
      <dgm:spPr/>
      <dgm:t>
        <a:bodyPr/>
        <a:lstStyle/>
        <a:p>
          <a:r>
            <a:rPr lang="en-US"/>
            <a:t>Document and share lessons learned and best practices</a:t>
          </a:r>
        </a:p>
      </dgm:t>
    </dgm:pt>
    <dgm:pt modelId="{B4903CCB-2D29-49C1-991C-08CAC4FAF6E5}" type="parTrans" cxnId="{6F820B80-56FF-4EF2-9FCD-E91AA9302AC5}">
      <dgm:prSet/>
      <dgm:spPr/>
      <dgm:t>
        <a:bodyPr/>
        <a:lstStyle/>
        <a:p>
          <a:endParaRPr lang="en-US"/>
        </a:p>
      </dgm:t>
    </dgm:pt>
    <dgm:pt modelId="{91B55946-0320-4D64-B00F-D62E4478370D}" type="sibTrans" cxnId="{6F820B80-56FF-4EF2-9FCD-E91AA9302AC5}">
      <dgm:prSet/>
      <dgm:spPr/>
      <dgm:t>
        <a:bodyPr/>
        <a:lstStyle/>
        <a:p>
          <a:endParaRPr lang="en-US"/>
        </a:p>
      </dgm:t>
    </dgm:pt>
    <dgm:pt modelId="{90796A01-C9E4-4A84-AB0A-2B41F2D88A3F}" type="pres">
      <dgm:prSet presAssocID="{A6349FA5-47D2-4A8A-BE68-01816F5664A1}" presName="linearFlow" presStyleCnt="0">
        <dgm:presLayoutVars>
          <dgm:dir/>
          <dgm:animLvl val="lvl"/>
          <dgm:resizeHandles val="exact"/>
        </dgm:presLayoutVars>
      </dgm:prSet>
      <dgm:spPr/>
    </dgm:pt>
    <dgm:pt modelId="{6EB78D96-2842-4A6E-BD80-5BD723D5A539}" type="pres">
      <dgm:prSet presAssocID="{CCA33A6A-EDA0-4487-AFD2-249209AB0586}" presName="composite" presStyleCnt="0"/>
      <dgm:spPr/>
    </dgm:pt>
    <dgm:pt modelId="{D3018847-D5DC-416D-A542-F73F26E93E25}" type="pres">
      <dgm:prSet presAssocID="{CCA33A6A-EDA0-4487-AFD2-249209AB0586}" presName="parTx" presStyleLbl="node1" presStyleIdx="0" presStyleCnt="5">
        <dgm:presLayoutVars>
          <dgm:chMax val="0"/>
          <dgm:chPref val="0"/>
          <dgm:bulletEnabled val="1"/>
        </dgm:presLayoutVars>
      </dgm:prSet>
      <dgm:spPr/>
    </dgm:pt>
    <dgm:pt modelId="{25CF01D9-EF5F-4F96-A78B-493EEAD93340}" type="pres">
      <dgm:prSet presAssocID="{CCA33A6A-EDA0-4487-AFD2-249209AB0586}" presName="parSh" presStyleLbl="node1" presStyleIdx="0" presStyleCnt="5"/>
      <dgm:spPr/>
    </dgm:pt>
    <dgm:pt modelId="{F357C2C5-1D6C-4796-80F2-F6C363CC8FAE}" type="pres">
      <dgm:prSet presAssocID="{CCA33A6A-EDA0-4487-AFD2-249209AB0586}" presName="desTx" presStyleLbl="fgAcc1" presStyleIdx="0" presStyleCnt="5">
        <dgm:presLayoutVars>
          <dgm:bulletEnabled val="1"/>
        </dgm:presLayoutVars>
      </dgm:prSet>
      <dgm:spPr/>
    </dgm:pt>
    <dgm:pt modelId="{460412A5-F969-44F3-B46F-4DBD6F1A56C7}" type="pres">
      <dgm:prSet presAssocID="{22B6B6E3-379C-4915-BCCD-A7BA8B768834}" presName="sibTrans" presStyleLbl="sibTrans2D1" presStyleIdx="0" presStyleCnt="4"/>
      <dgm:spPr/>
    </dgm:pt>
    <dgm:pt modelId="{7A523E15-C198-40D1-A1ED-FF804B76A0B8}" type="pres">
      <dgm:prSet presAssocID="{22B6B6E3-379C-4915-BCCD-A7BA8B768834}" presName="connTx" presStyleLbl="sibTrans2D1" presStyleIdx="0" presStyleCnt="4"/>
      <dgm:spPr/>
    </dgm:pt>
    <dgm:pt modelId="{F664971C-727F-4527-A847-AF49722227D0}" type="pres">
      <dgm:prSet presAssocID="{B461FD06-0383-49CA-A07E-1A63FE939BF6}" presName="composite" presStyleCnt="0"/>
      <dgm:spPr/>
    </dgm:pt>
    <dgm:pt modelId="{89766403-D379-44ED-89E4-27E8C380F9E5}" type="pres">
      <dgm:prSet presAssocID="{B461FD06-0383-49CA-A07E-1A63FE939BF6}" presName="parTx" presStyleLbl="node1" presStyleIdx="0" presStyleCnt="5">
        <dgm:presLayoutVars>
          <dgm:chMax val="0"/>
          <dgm:chPref val="0"/>
          <dgm:bulletEnabled val="1"/>
        </dgm:presLayoutVars>
      </dgm:prSet>
      <dgm:spPr/>
    </dgm:pt>
    <dgm:pt modelId="{8857D503-00C6-4F4A-9BAF-421F5A85091F}" type="pres">
      <dgm:prSet presAssocID="{B461FD06-0383-49CA-A07E-1A63FE939BF6}" presName="parSh" presStyleLbl="node1" presStyleIdx="1" presStyleCnt="5"/>
      <dgm:spPr/>
    </dgm:pt>
    <dgm:pt modelId="{EEC194A6-AA48-45AC-9B19-C94C1604EBE4}" type="pres">
      <dgm:prSet presAssocID="{B461FD06-0383-49CA-A07E-1A63FE939BF6}" presName="desTx" presStyleLbl="fgAcc1" presStyleIdx="1" presStyleCnt="5">
        <dgm:presLayoutVars>
          <dgm:bulletEnabled val="1"/>
        </dgm:presLayoutVars>
      </dgm:prSet>
      <dgm:spPr/>
    </dgm:pt>
    <dgm:pt modelId="{CADE452F-CB58-4324-BE19-47198B53378E}" type="pres">
      <dgm:prSet presAssocID="{237E7ACB-EABA-4023-B81A-249A57FA9325}" presName="sibTrans" presStyleLbl="sibTrans2D1" presStyleIdx="1" presStyleCnt="4"/>
      <dgm:spPr/>
    </dgm:pt>
    <dgm:pt modelId="{7F1CEAAE-0E1C-48AF-A786-8344EB7F2E85}" type="pres">
      <dgm:prSet presAssocID="{237E7ACB-EABA-4023-B81A-249A57FA9325}" presName="connTx" presStyleLbl="sibTrans2D1" presStyleIdx="1" presStyleCnt="4"/>
      <dgm:spPr/>
    </dgm:pt>
    <dgm:pt modelId="{2EC7FF20-BAC0-4C64-9A72-717AF6D2344C}" type="pres">
      <dgm:prSet presAssocID="{C6EA4F30-9919-4BC4-B92C-FD4C5C33761E}" presName="composite" presStyleCnt="0"/>
      <dgm:spPr/>
    </dgm:pt>
    <dgm:pt modelId="{BECFE11E-6E7F-42DE-9AE1-98839FB261BE}" type="pres">
      <dgm:prSet presAssocID="{C6EA4F30-9919-4BC4-B92C-FD4C5C33761E}" presName="parTx" presStyleLbl="node1" presStyleIdx="1" presStyleCnt="5">
        <dgm:presLayoutVars>
          <dgm:chMax val="0"/>
          <dgm:chPref val="0"/>
          <dgm:bulletEnabled val="1"/>
        </dgm:presLayoutVars>
      </dgm:prSet>
      <dgm:spPr/>
    </dgm:pt>
    <dgm:pt modelId="{0DF833B2-6FB0-4818-A0AB-89E619F61078}" type="pres">
      <dgm:prSet presAssocID="{C6EA4F30-9919-4BC4-B92C-FD4C5C33761E}" presName="parSh" presStyleLbl="node1" presStyleIdx="2" presStyleCnt="5"/>
      <dgm:spPr/>
    </dgm:pt>
    <dgm:pt modelId="{B19CEDE4-3AA7-4928-A84E-BA0A58A41842}" type="pres">
      <dgm:prSet presAssocID="{C6EA4F30-9919-4BC4-B92C-FD4C5C33761E}" presName="desTx" presStyleLbl="fgAcc1" presStyleIdx="2" presStyleCnt="5">
        <dgm:presLayoutVars>
          <dgm:bulletEnabled val="1"/>
        </dgm:presLayoutVars>
      </dgm:prSet>
      <dgm:spPr/>
    </dgm:pt>
    <dgm:pt modelId="{8C8BF5B4-6014-471E-8CFB-0C00A540C63F}" type="pres">
      <dgm:prSet presAssocID="{78BA0F5E-87B1-40BE-86F1-B46FAD0D524A}" presName="sibTrans" presStyleLbl="sibTrans2D1" presStyleIdx="2" presStyleCnt="4"/>
      <dgm:spPr/>
    </dgm:pt>
    <dgm:pt modelId="{5947071D-36DC-4CDA-9ED3-6A219F8A469E}" type="pres">
      <dgm:prSet presAssocID="{78BA0F5E-87B1-40BE-86F1-B46FAD0D524A}" presName="connTx" presStyleLbl="sibTrans2D1" presStyleIdx="2" presStyleCnt="4"/>
      <dgm:spPr/>
    </dgm:pt>
    <dgm:pt modelId="{58FF6C99-6287-4E12-B48E-57C4EDB08440}" type="pres">
      <dgm:prSet presAssocID="{FEF03EE7-3770-4DE5-812E-C77506B17CD5}" presName="composite" presStyleCnt="0"/>
      <dgm:spPr/>
    </dgm:pt>
    <dgm:pt modelId="{67A299A5-363E-49D5-B74F-0A47D23CBF37}" type="pres">
      <dgm:prSet presAssocID="{FEF03EE7-3770-4DE5-812E-C77506B17CD5}" presName="parTx" presStyleLbl="node1" presStyleIdx="2" presStyleCnt="5">
        <dgm:presLayoutVars>
          <dgm:chMax val="0"/>
          <dgm:chPref val="0"/>
          <dgm:bulletEnabled val="1"/>
        </dgm:presLayoutVars>
      </dgm:prSet>
      <dgm:spPr/>
    </dgm:pt>
    <dgm:pt modelId="{9F841C98-A285-4366-9571-19B1F23CDC44}" type="pres">
      <dgm:prSet presAssocID="{FEF03EE7-3770-4DE5-812E-C77506B17CD5}" presName="parSh" presStyleLbl="node1" presStyleIdx="3" presStyleCnt="5"/>
      <dgm:spPr/>
    </dgm:pt>
    <dgm:pt modelId="{9C75EE74-85CE-4021-971E-A79BB0C5150B}" type="pres">
      <dgm:prSet presAssocID="{FEF03EE7-3770-4DE5-812E-C77506B17CD5}" presName="desTx" presStyleLbl="fgAcc1" presStyleIdx="3" presStyleCnt="5">
        <dgm:presLayoutVars>
          <dgm:bulletEnabled val="1"/>
        </dgm:presLayoutVars>
      </dgm:prSet>
      <dgm:spPr/>
    </dgm:pt>
    <dgm:pt modelId="{8A07CA68-90EE-4480-9B31-4038A8A7A600}" type="pres">
      <dgm:prSet presAssocID="{83B7F8C0-6665-476A-9CE7-576FB83EA196}" presName="sibTrans" presStyleLbl="sibTrans2D1" presStyleIdx="3" presStyleCnt="4"/>
      <dgm:spPr/>
    </dgm:pt>
    <dgm:pt modelId="{E5D9465D-632A-40A7-870E-3D18702013F6}" type="pres">
      <dgm:prSet presAssocID="{83B7F8C0-6665-476A-9CE7-576FB83EA196}" presName="connTx" presStyleLbl="sibTrans2D1" presStyleIdx="3" presStyleCnt="4"/>
      <dgm:spPr/>
    </dgm:pt>
    <dgm:pt modelId="{927F64E6-725B-47F5-AA57-D6D20C579D44}" type="pres">
      <dgm:prSet presAssocID="{14CD9BCD-4020-432D-8F40-CBB309911797}" presName="composite" presStyleCnt="0"/>
      <dgm:spPr/>
    </dgm:pt>
    <dgm:pt modelId="{60C23665-0DEB-4028-9FE4-84885A35EE8B}" type="pres">
      <dgm:prSet presAssocID="{14CD9BCD-4020-432D-8F40-CBB309911797}" presName="parTx" presStyleLbl="node1" presStyleIdx="3" presStyleCnt="5">
        <dgm:presLayoutVars>
          <dgm:chMax val="0"/>
          <dgm:chPref val="0"/>
          <dgm:bulletEnabled val="1"/>
        </dgm:presLayoutVars>
      </dgm:prSet>
      <dgm:spPr/>
    </dgm:pt>
    <dgm:pt modelId="{7086C1E0-A69A-407F-9A71-E4871F6F4A5E}" type="pres">
      <dgm:prSet presAssocID="{14CD9BCD-4020-432D-8F40-CBB309911797}" presName="parSh" presStyleLbl="node1" presStyleIdx="4" presStyleCnt="5"/>
      <dgm:spPr/>
    </dgm:pt>
    <dgm:pt modelId="{C3C89ABB-DBBE-4BEC-A772-14F5DB481708}" type="pres">
      <dgm:prSet presAssocID="{14CD9BCD-4020-432D-8F40-CBB309911797}" presName="desTx" presStyleLbl="fgAcc1" presStyleIdx="4" presStyleCnt="5">
        <dgm:presLayoutVars>
          <dgm:bulletEnabled val="1"/>
        </dgm:presLayoutVars>
      </dgm:prSet>
      <dgm:spPr/>
    </dgm:pt>
  </dgm:ptLst>
  <dgm:cxnLst>
    <dgm:cxn modelId="{170AE500-4117-4383-96FF-9A701330D894}" type="presOf" srcId="{B461FD06-0383-49CA-A07E-1A63FE939BF6}" destId="{8857D503-00C6-4F4A-9BAF-421F5A85091F}" srcOrd="1" destOrd="0" presId="urn:microsoft.com/office/officeart/2005/8/layout/process3"/>
    <dgm:cxn modelId="{AC50DA06-E589-4D4B-B0EB-575D0AF5B2D1}" type="presOf" srcId="{AEF62783-A2A8-4BC4-91F2-7AC564342071}" destId="{C3C89ABB-DBBE-4BEC-A772-14F5DB481708}" srcOrd="0" destOrd="0" presId="urn:microsoft.com/office/officeart/2005/8/layout/process3"/>
    <dgm:cxn modelId="{F9C80218-E4A7-4705-88D1-21B30CE636D3}" type="presOf" srcId="{B461FD06-0383-49CA-A07E-1A63FE939BF6}" destId="{89766403-D379-44ED-89E4-27E8C380F9E5}" srcOrd="0" destOrd="0" presId="urn:microsoft.com/office/officeart/2005/8/layout/process3"/>
    <dgm:cxn modelId="{12B1191D-164F-4151-8190-2415E3C0C9AF}" type="presOf" srcId="{83B7F8C0-6665-476A-9CE7-576FB83EA196}" destId="{E5D9465D-632A-40A7-870E-3D18702013F6}" srcOrd="1" destOrd="0" presId="urn:microsoft.com/office/officeart/2005/8/layout/process3"/>
    <dgm:cxn modelId="{14BD642B-301D-43AE-ABF8-C42619701019}" type="presOf" srcId="{C6EA4F30-9919-4BC4-B92C-FD4C5C33761E}" destId="{BECFE11E-6E7F-42DE-9AE1-98839FB261BE}" srcOrd="0" destOrd="0" presId="urn:microsoft.com/office/officeart/2005/8/layout/process3"/>
    <dgm:cxn modelId="{F965D739-FD2B-4E33-AFB4-EC11EC8CA04D}" srcId="{CCA33A6A-EDA0-4487-AFD2-249209AB0586}" destId="{7F06DD42-E01A-4A42-8A7B-52560D46A988}" srcOrd="0" destOrd="0" parTransId="{39DBFD9B-3618-4450-8C29-7656299E997D}" sibTransId="{81DA9848-FD13-47AA-8C39-07B84E40D309}"/>
    <dgm:cxn modelId="{9B4D1948-95F3-4501-BA02-7103FCD4B782}" type="presOf" srcId="{A6349FA5-47D2-4A8A-BE68-01816F5664A1}" destId="{90796A01-C9E4-4A84-AB0A-2B41F2D88A3F}" srcOrd="0" destOrd="0" presId="urn:microsoft.com/office/officeart/2005/8/layout/process3"/>
    <dgm:cxn modelId="{9EE64C4A-2FFB-4CD4-A0C9-BDCA893FD2D8}" srcId="{A6349FA5-47D2-4A8A-BE68-01816F5664A1}" destId="{B461FD06-0383-49CA-A07E-1A63FE939BF6}" srcOrd="1" destOrd="0" parTransId="{D8319C96-75CF-46EB-8707-60D604910AE0}" sibTransId="{237E7ACB-EABA-4023-B81A-249A57FA9325}"/>
    <dgm:cxn modelId="{0557614D-7C36-43CB-954E-859C2E4F11C8}" srcId="{C6EA4F30-9919-4BC4-B92C-FD4C5C33761E}" destId="{A60BBD7C-F07F-4EE7-9095-FDB87F8E16EB}" srcOrd="0" destOrd="0" parTransId="{1CE8B8FA-23E9-4164-B3AA-8CA00D99EAFA}" sibTransId="{10020102-DD3A-4BEF-BD3F-00FE7B51A475}"/>
    <dgm:cxn modelId="{5DCC3958-9011-4C30-9D0A-BA14705664D5}" type="presOf" srcId="{7F06DD42-E01A-4A42-8A7B-52560D46A988}" destId="{F357C2C5-1D6C-4796-80F2-F6C363CC8FAE}" srcOrd="0" destOrd="0" presId="urn:microsoft.com/office/officeart/2005/8/layout/process3"/>
    <dgm:cxn modelId="{496E4678-3ECF-47E9-B679-8F84A5D04244}" type="presOf" srcId="{14CD9BCD-4020-432D-8F40-CBB309911797}" destId="{60C23665-0DEB-4028-9FE4-84885A35EE8B}" srcOrd="0" destOrd="0" presId="urn:microsoft.com/office/officeart/2005/8/layout/process3"/>
    <dgm:cxn modelId="{6F820B80-56FF-4EF2-9FCD-E91AA9302AC5}" srcId="{14CD9BCD-4020-432D-8F40-CBB309911797}" destId="{AEF62783-A2A8-4BC4-91F2-7AC564342071}" srcOrd="0" destOrd="0" parTransId="{B4903CCB-2D29-49C1-991C-08CAC4FAF6E5}" sibTransId="{91B55946-0320-4D64-B00F-D62E4478370D}"/>
    <dgm:cxn modelId="{08C70584-8774-4A3F-B50C-90850E3F80DB}" srcId="{A6349FA5-47D2-4A8A-BE68-01816F5664A1}" destId="{C6EA4F30-9919-4BC4-B92C-FD4C5C33761E}" srcOrd="2" destOrd="0" parTransId="{24F11A6B-DA47-459E-9FAD-1897DA3EAD93}" sibTransId="{78BA0F5E-87B1-40BE-86F1-B46FAD0D524A}"/>
    <dgm:cxn modelId="{A1B68084-E89E-49EA-8868-D3FD009D7019}" type="presOf" srcId="{237E7ACB-EABA-4023-B81A-249A57FA9325}" destId="{CADE452F-CB58-4324-BE19-47198B53378E}" srcOrd="0" destOrd="0" presId="urn:microsoft.com/office/officeart/2005/8/layout/process3"/>
    <dgm:cxn modelId="{B06C0387-E4C3-4C33-BC37-2D44B6CB0705}" type="presOf" srcId="{237E7ACB-EABA-4023-B81A-249A57FA9325}" destId="{7F1CEAAE-0E1C-48AF-A786-8344EB7F2E85}" srcOrd="1" destOrd="0" presId="urn:microsoft.com/office/officeart/2005/8/layout/process3"/>
    <dgm:cxn modelId="{D7FF9493-9A7F-453C-B5F1-FF387320AC7F}" srcId="{A6349FA5-47D2-4A8A-BE68-01816F5664A1}" destId="{FEF03EE7-3770-4DE5-812E-C77506B17CD5}" srcOrd="3" destOrd="0" parTransId="{E5DF8131-DCA1-41C4-8BC8-71BACC2320F6}" sibTransId="{83B7F8C0-6665-476A-9CE7-576FB83EA196}"/>
    <dgm:cxn modelId="{EC0B9798-4865-466F-B51D-46CD759DAECF}" type="presOf" srcId="{FEF03EE7-3770-4DE5-812E-C77506B17CD5}" destId="{9F841C98-A285-4366-9571-19B1F23CDC44}" srcOrd="1" destOrd="0" presId="urn:microsoft.com/office/officeart/2005/8/layout/process3"/>
    <dgm:cxn modelId="{CA77E2A0-0858-4990-A33A-8FE5C7EBD2F8}" srcId="{A6349FA5-47D2-4A8A-BE68-01816F5664A1}" destId="{CCA33A6A-EDA0-4487-AFD2-249209AB0586}" srcOrd="0" destOrd="0" parTransId="{C2C0ACE9-19A9-4A30-8F92-19C2AA41F499}" sibTransId="{22B6B6E3-379C-4915-BCCD-A7BA8B768834}"/>
    <dgm:cxn modelId="{AABA8BAA-0186-43C0-A5C7-47C9B37CF3CB}" srcId="{B461FD06-0383-49CA-A07E-1A63FE939BF6}" destId="{CF5C4077-70E3-4149-A5EB-6B15CCC73AF1}" srcOrd="0" destOrd="0" parTransId="{0E65FC2F-0E9F-4497-8E92-9600EFFC6D59}" sibTransId="{640C0EEB-F262-44D7-878D-53C0131AA5C7}"/>
    <dgm:cxn modelId="{85B38BAE-4CF6-4390-9F9B-380E8E85C697}" type="presOf" srcId="{22B6B6E3-379C-4915-BCCD-A7BA8B768834}" destId="{7A523E15-C198-40D1-A1ED-FF804B76A0B8}" srcOrd="1" destOrd="0" presId="urn:microsoft.com/office/officeart/2005/8/layout/process3"/>
    <dgm:cxn modelId="{9999B7AE-C0D3-489B-8F35-B9657CDFA9C5}" type="presOf" srcId="{FEF03EE7-3770-4DE5-812E-C77506B17CD5}" destId="{67A299A5-363E-49D5-B74F-0A47D23CBF37}" srcOrd="0" destOrd="0" presId="urn:microsoft.com/office/officeart/2005/8/layout/process3"/>
    <dgm:cxn modelId="{585FF6AE-30E6-44E5-9D7F-F3D0BBC390EE}" type="presOf" srcId="{CF5C4077-70E3-4149-A5EB-6B15CCC73AF1}" destId="{EEC194A6-AA48-45AC-9B19-C94C1604EBE4}" srcOrd="0" destOrd="0" presId="urn:microsoft.com/office/officeart/2005/8/layout/process3"/>
    <dgm:cxn modelId="{223A7BB7-BCCC-4439-9CD1-21F7F78FAA87}" type="presOf" srcId="{C6EA4F30-9919-4BC4-B92C-FD4C5C33761E}" destId="{0DF833B2-6FB0-4818-A0AB-89E619F61078}" srcOrd="1" destOrd="0" presId="urn:microsoft.com/office/officeart/2005/8/layout/process3"/>
    <dgm:cxn modelId="{8692F8B9-3CE6-43DA-8E1A-7DA15C92ACE1}" type="presOf" srcId="{CCA33A6A-EDA0-4487-AFD2-249209AB0586}" destId="{25CF01D9-EF5F-4F96-A78B-493EEAD93340}" srcOrd="1" destOrd="0" presId="urn:microsoft.com/office/officeart/2005/8/layout/process3"/>
    <dgm:cxn modelId="{A5D610C5-85FB-4E31-883D-17C1C693E457}" srcId="{FEF03EE7-3770-4DE5-812E-C77506B17CD5}" destId="{B8224E1A-C7BF-4530-85DD-6B9D5D3C248C}" srcOrd="0" destOrd="0" parTransId="{7A7C7952-1750-4514-B544-1955AE1C1C9C}" sibTransId="{1109C590-BCD8-4C4D-A36F-790C31D36587}"/>
    <dgm:cxn modelId="{8D4EE9C8-F7E1-414E-A919-1D59BCA35FF9}" type="presOf" srcId="{22B6B6E3-379C-4915-BCCD-A7BA8B768834}" destId="{460412A5-F969-44F3-B46F-4DBD6F1A56C7}" srcOrd="0" destOrd="0" presId="urn:microsoft.com/office/officeart/2005/8/layout/process3"/>
    <dgm:cxn modelId="{1F6F23D0-B674-4929-A611-18986375C4C0}" srcId="{A6349FA5-47D2-4A8A-BE68-01816F5664A1}" destId="{14CD9BCD-4020-432D-8F40-CBB309911797}" srcOrd="4" destOrd="0" parTransId="{FB78805B-5B95-4A19-8423-34AB6D561AF1}" sibTransId="{3659689D-7230-4ED0-A65B-6A038179FF9B}"/>
    <dgm:cxn modelId="{5F651ED2-F91D-4116-8D36-A19614CA0481}" type="presOf" srcId="{A60BBD7C-F07F-4EE7-9095-FDB87F8E16EB}" destId="{B19CEDE4-3AA7-4928-A84E-BA0A58A41842}" srcOrd="0" destOrd="0" presId="urn:microsoft.com/office/officeart/2005/8/layout/process3"/>
    <dgm:cxn modelId="{6505A3D8-DEF0-472F-A090-DB2603DAD8BF}" type="presOf" srcId="{CCA33A6A-EDA0-4487-AFD2-249209AB0586}" destId="{D3018847-D5DC-416D-A542-F73F26E93E25}" srcOrd="0" destOrd="0" presId="urn:microsoft.com/office/officeart/2005/8/layout/process3"/>
    <dgm:cxn modelId="{7F7EF7DA-E37F-45F1-B2C9-04B3C563094A}" type="presOf" srcId="{83B7F8C0-6665-476A-9CE7-576FB83EA196}" destId="{8A07CA68-90EE-4480-9B31-4038A8A7A600}" srcOrd="0" destOrd="0" presId="urn:microsoft.com/office/officeart/2005/8/layout/process3"/>
    <dgm:cxn modelId="{CC580CE7-2DEE-45EC-9EA2-880617042186}" type="presOf" srcId="{B8224E1A-C7BF-4530-85DD-6B9D5D3C248C}" destId="{9C75EE74-85CE-4021-971E-A79BB0C5150B}" srcOrd="0" destOrd="0" presId="urn:microsoft.com/office/officeart/2005/8/layout/process3"/>
    <dgm:cxn modelId="{34BF9EE8-27CE-4DF2-AFDA-A2E63040E8CB}" type="presOf" srcId="{78BA0F5E-87B1-40BE-86F1-B46FAD0D524A}" destId="{5947071D-36DC-4CDA-9ED3-6A219F8A469E}" srcOrd="1" destOrd="0" presId="urn:microsoft.com/office/officeart/2005/8/layout/process3"/>
    <dgm:cxn modelId="{395495EB-0370-4AC0-97A6-0FC8941B9169}" type="presOf" srcId="{78BA0F5E-87B1-40BE-86F1-B46FAD0D524A}" destId="{8C8BF5B4-6014-471E-8CFB-0C00A540C63F}" srcOrd="0" destOrd="0" presId="urn:microsoft.com/office/officeart/2005/8/layout/process3"/>
    <dgm:cxn modelId="{604707F9-0517-439A-875F-6D83276490C7}" type="presOf" srcId="{14CD9BCD-4020-432D-8F40-CBB309911797}" destId="{7086C1E0-A69A-407F-9A71-E4871F6F4A5E}" srcOrd="1" destOrd="0" presId="urn:microsoft.com/office/officeart/2005/8/layout/process3"/>
    <dgm:cxn modelId="{53461DF2-C4CD-4003-925B-2FDC156B8245}" type="presParOf" srcId="{90796A01-C9E4-4A84-AB0A-2B41F2D88A3F}" destId="{6EB78D96-2842-4A6E-BD80-5BD723D5A539}" srcOrd="0" destOrd="0" presId="urn:microsoft.com/office/officeart/2005/8/layout/process3"/>
    <dgm:cxn modelId="{5C1ABBD2-C6F8-40AD-8D44-82F082F6E9D7}" type="presParOf" srcId="{6EB78D96-2842-4A6E-BD80-5BD723D5A539}" destId="{D3018847-D5DC-416D-A542-F73F26E93E25}" srcOrd="0" destOrd="0" presId="urn:microsoft.com/office/officeart/2005/8/layout/process3"/>
    <dgm:cxn modelId="{6F8CC23A-80AB-4CDD-9E26-096A480BCFEC}" type="presParOf" srcId="{6EB78D96-2842-4A6E-BD80-5BD723D5A539}" destId="{25CF01D9-EF5F-4F96-A78B-493EEAD93340}" srcOrd="1" destOrd="0" presId="urn:microsoft.com/office/officeart/2005/8/layout/process3"/>
    <dgm:cxn modelId="{A5CB70B7-E091-45FB-BCA0-E1DE043376A0}" type="presParOf" srcId="{6EB78D96-2842-4A6E-BD80-5BD723D5A539}" destId="{F357C2C5-1D6C-4796-80F2-F6C363CC8FAE}" srcOrd="2" destOrd="0" presId="urn:microsoft.com/office/officeart/2005/8/layout/process3"/>
    <dgm:cxn modelId="{328A01A2-0BC9-4936-BAF1-C48F13BEED42}" type="presParOf" srcId="{90796A01-C9E4-4A84-AB0A-2B41F2D88A3F}" destId="{460412A5-F969-44F3-B46F-4DBD6F1A56C7}" srcOrd="1" destOrd="0" presId="urn:microsoft.com/office/officeart/2005/8/layout/process3"/>
    <dgm:cxn modelId="{DDC08AB3-CF1C-42FD-BFA1-D08DA4DAE228}" type="presParOf" srcId="{460412A5-F969-44F3-B46F-4DBD6F1A56C7}" destId="{7A523E15-C198-40D1-A1ED-FF804B76A0B8}" srcOrd="0" destOrd="0" presId="urn:microsoft.com/office/officeart/2005/8/layout/process3"/>
    <dgm:cxn modelId="{52B11905-DDD0-4907-B1A4-3B77AD6E0EFB}" type="presParOf" srcId="{90796A01-C9E4-4A84-AB0A-2B41F2D88A3F}" destId="{F664971C-727F-4527-A847-AF49722227D0}" srcOrd="2" destOrd="0" presId="urn:microsoft.com/office/officeart/2005/8/layout/process3"/>
    <dgm:cxn modelId="{30E37194-C1CB-48EE-B0A4-F811E9424B01}" type="presParOf" srcId="{F664971C-727F-4527-A847-AF49722227D0}" destId="{89766403-D379-44ED-89E4-27E8C380F9E5}" srcOrd="0" destOrd="0" presId="urn:microsoft.com/office/officeart/2005/8/layout/process3"/>
    <dgm:cxn modelId="{CDB819FC-98DB-4548-BFB5-05CEF5AD45DC}" type="presParOf" srcId="{F664971C-727F-4527-A847-AF49722227D0}" destId="{8857D503-00C6-4F4A-9BAF-421F5A85091F}" srcOrd="1" destOrd="0" presId="urn:microsoft.com/office/officeart/2005/8/layout/process3"/>
    <dgm:cxn modelId="{8A5D3E52-4307-4B61-9EDB-6E350FB8087B}" type="presParOf" srcId="{F664971C-727F-4527-A847-AF49722227D0}" destId="{EEC194A6-AA48-45AC-9B19-C94C1604EBE4}" srcOrd="2" destOrd="0" presId="urn:microsoft.com/office/officeart/2005/8/layout/process3"/>
    <dgm:cxn modelId="{B7685C01-72FF-418E-B3C4-72EBE864B36D}" type="presParOf" srcId="{90796A01-C9E4-4A84-AB0A-2B41F2D88A3F}" destId="{CADE452F-CB58-4324-BE19-47198B53378E}" srcOrd="3" destOrd="0" presId="urn:microsoft.com/office/officeart/2005/8/layout/process3"/>
    <dgm:cxn modelId="{C1B4D510-3437-44DC-9D52-0522AEBB3929}" type="presParOf" srcId="{CADE452F-CB58-4324-BE19-47198B53378E}" destId="{7F1CEAAE-0E1C-48AF-A786-8344EB7F2E85}" srcOrd="0" destOrd="0" presId="urn:microsoft.com/office/officeart/2005/8/layout/process3"/>
    <dgm:cxn modelId="{2B437A82-3F60-4B89-B35A-98EA3CB9BA38}" type="presParOf" srcId="{90796A01-C9E4-4A84-AB0A-2B41F2D88A3F}" destId="{2EC7FF20-BAC0-4C64-9A72-717AF6D2344C}" srcOrd="4" destOrd="0" presId="urn:microsoft.com/office/officeart/2005/8/layout/process3"/>
    <dgm:cxn modelId="{48234800-E529-4B3B-8998-391ED4D86BB3}" type="presParOf" srcId="{2EC7FF20-BAC0-4C64-9A72-717AF6D2344C}" destId="{BECFE11E-6E7F-42DE-9AE1-98839FB261BE}" srcOrd="0" destOrd="0" presId="urn:microsoft.com/office/officeart/2005/8/layout/process3"/>
    <dgm:cxn modelId="{E018191A-B33C-4F51-8214-9D30694B180E}" type="presParOf" srcId="{2EC7FF20-BAC0-4C64-9A72-717AF6D2344C}" destId="{0DF833B2-6FB0-4818-A0AB-89E619F61078}" srcOrd="1" destOrd="0" presId="urn:microsoft.com/office/officeart/2005/8/layout/process3"/>
    <dgm:cxn modelId="{725A25CE-16E3-47AE-A50E-1185943F1FED}" type="presParOf" srcId="{2EC7FF20-BAC0-4C64-9A72-717AF6D2344C}" destId="{B19CEDE4-3AA7-4928-A84E-BA0A58A41842}" srcOrd="2" destOrd="0" presId="urn:microsoft.com/office/officeart/2005/8/layout/process3"/>
    <dgm:cxn modelId="{171EDE7C-2CE4-4484-A04E-64077375FBD7}" type="presParOf" srcId="{90796A01-C9E4-4A84-AB0A-2B41F2D88A3F}" destId="{8C8BF5B4-6014-471E-8CFB-0C00A540C63F}" srcOrd="5" destOrd="0" presId="urn:microsoft.com/office/officeart/2005/8/layout/process3"/>
    <dgm:cxn modelId="{C94E2D1B-25EF-44CA-9402-D5B52EAB4240}" type="presParOf" srcId="{8C8BF5B4-6014-471E-8CFB-0C00A540C63F}" destId="{5947071D-36DC-4CDA-9ED3-6A219F8A469E}" srcOrd="0" destOrd="0" presId="urn:microsoft.com/office/officeart/2005/8/layout/process3"/>
    <dgm:cxn modelId="{ED4F5647-AA66-437A-9E7A-47CA350E2C00}" type="presParOf" srcId="{90796A01-C9E4-4A84-AB0A-2B41F2D88A3F}" destId="{58FF6C99-6287-4E12-B48E-57C4EDB08440}" srcOrd="6" destOrd="0" presId="urn:microsoft.com/office/officeart/2005/8/layout/process3"/>
    <dgm:cxn modelId="{7361076D-7C3A-4A9C-937B-54469F0FA12F}" type="presParOf" srcId="{58FF6C99-6287-4E12-B48E-57C4EDB08440}" destId="{67A299A5-363E-49D5-B74F-0A47D23CBF37}" srcOrd="0" destOrd="0" presId="urn:microsoft.com/office/officeart/2005/8/layout/process3"/>
    <dgm:cxn modelId="{79CE5C42-8347-4397-9FD8-944649549E0E}" type="presParOf" srcId="{58FF6C99-6287-4E12-B48E-57C4EDB08440}" destId="{9F841C98-A285-4366-9571-19B1F23CDC44}" srcOrd="1" destOrd="0" presId="urn:microsoft.com/office/officeart/2005/8/layout/process3"/>
    <dgm:cxn modelId="{3B0F983A-CF33-4736-94FC-9CD60B90FD00}" type="presParOf" srcId="{58FF6C99-6287-4E12-B48E-57C4EDB08440}" destId="{9C75EE74-85CE-4021-971E-A79BB0C5150B}" srcOrd="2" destOrd="0" presId="urn:microsoft.com/office/officeart/2005/8/layout/process3"/>
    <dgm:cxn modelId="{FAE49CCB-3D7D-4788-AD78-44C4215281F2}" type="presParOf" srcId="{90796A01-C9E4-4A84-AB0A-2B41F2D88A3F}" destId="{8A07CA68-90EE-4480-9B31-4038A8A7A600}" srcOrd="7" destOrd="0" presId="urn:microsoft.com/office/officeart/2005/8/layout/process3"/>
    <dgm:cxn modelId="{8DD5FC3B-1279-4B9D-A8D7-72C9FD3E8C09}" type="presParOf" srcId="{8A07CA68-90EE-4480-9B31-4038A8A7A600}" destId="{E5D9465D-632A-40A7-870E-3D18702013F6}" srcOrd="0" destOrd="0" presId="urn:microsoft.com/office/officeart/2005/8/layout/process3"/>
    <dgm:cxn modelId="{97F70CE5-6051-4E2A-8E21-DC041E37C9D3}" type="presParOf" srcId="{90796A01-C9E4-4A84-AB0A-2B41F2D88A3F}" destId="{927F64E6-725B-47F5-AA57-D6D20C579D44}" srcOrd="8" destOrd="0" presId="urn:microsoft.com/office/officeart/2005/8/layout/process3"/>
    <dgm:cxn modelId="{F2AA7C03-2123-4DA0-8B96-516514A54BA6}" type="presParOf" srcId="{927F64E6-725B-47F5-AA57-D6D20C579D44}" destId="{60C23665-0DEB-4028-9FE4-84885A35EE8B}" srcOrd="0" destOrd="0" presId="urn:microsoft.com/office/officeart/2005/8/layout/process3"/>
    <dgm:cxn modelId="{89D50466-8101-478A-BD5F-69CAF29AD854}" type="presParOf" srcId="{927F64E6-725B-47F5-AA57-D6D20C579D44}" destId="{7086C1E0-A69A-407F-9A71-E4871F6F4A5E}" srcOrd="1" destOrd="0" presId="urn:microsoft.com/office/officeart/2005/8/layout/process3"/>
    <dgm:cxn modelId="{4069AC09-8E12-415A-AFA2-48C05B8B4677}" type="presParOf" srcId="{927F64E6-725B-47F5-AA57-D6D20C579D44}" destId="{C3C89ABB-DBBE-4BEC-A772-14F5DB481708}" srcOrd="2" destOrd="0" presId="urn:microsoft.com/office/officeart/2005/8/layout/process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CF01D9-EF5F-4F96-A78B-493EEAD93340}">
      <dsp:nvSpPr>
        <dsp:cNvPr id="0" name=""/>
        <dsp:cNvSpPr/>
      </dsp:nvSpPr>
      <dsp:spPr>
        <a:xfrm>
          <a:off x="3370" y="316962"/>
          <a:ext cx="760497" cy="351590"/>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marL="0" lvl="0" indent="0" algn="l" defTabSz="266700">
            <a:lnSpc>
              <a:spcPct val="90000"/>
            </a:lnSpc>
            <a:spcBef>
              <a:spcPct val="0"/>
            </a:spcBef>
            <a:spcAft>
              <a:spcPct val="35000"/>
            </a:spcAft>
            <a:buNone/>
          </a:pPr>
          <a:r>
            <a:rPr lang="en-US" sz="600" kern="1200"/>
            <a:t>Intake &amp; Identification</a:t>
          </a:r>
        </a:p>
      </dsp:txBody>
      <dsp:txXfrm>
        <a:off x="3370" y="316962"/>
        <a:ext cx="760497" cy="234393"/>
      </dsp:txXfrm>
    </dsp:sp>
    <dsp:sp modelId="{F357C2C5-1D6C-4796-80F2-F6C363CC8FAE}">
      <dsp:nvSpPr>
        <dsp:cNvPr id="0" name=""/>
        <dsp:cNvSpPr/>
      </dsp:nvSpPr>
      <dsp:spPr>
        <a:xfrm>
          <a:off x="159135" y="551356"/>
          <a:ext cx="760497" cy="447524"/>
        </a:xfrm>
        <a:prstGeom prst="roundRect">
          <a:avLst>
            <a:gd name="adj" fmla="val 10000"/>
          </a:avLst>
        </a:prstGeom>
        <a:solidFill>
          <a:schemeClr val="lt1">
            <a:alpha val="90000"/>
            <a:hueOff val="0"/>
            <a:satOff val="0"/>
            <a:lumOff val="0"/>
            <a:alphaOff val="0"/>
          </a:schemeClr>
        </a:solidFill>
        <a:ln w="1905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n-US" sz="600" kern="1200"/>
            <a:t>List of locations shared with HRLT</a:t>
          </a:r>
        </a:p>
      </dsp:txBody>
      <dsp:txXfrm>
        <a:off x="172243" y="564464"/>
        <a:ext cx="734281" cy="421308"/>
      </dsp:txXfrm>
    </dsp:sp>
    <dsp:sp modelId="{460412A5-F969-44F3-B46F-4DBD6F1A56C7}">
      <dsp:nvSpPr>
        <dsp:cNvPr id="0" name=""/>
        <dsp:cNvSpPr/>
      </dsp:nvSpPr>
      <dsp:spPr>
        <a:xfrm>
          <a:off x="879157" y="339488"/>
          <a:ext cx="244412" cy="18934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79157" y="377356"/>
        <a:ext cx="187610" cy="113605"/>
      </dsp:txXfrm>
    </dsp:sp>
    <dsp:sp modelId="{8857D503-00C6-4F4A-9BAF-421F5A85091F}">
      <dsp:nvSpPr>
        <dsp:cNvPr id="0" name=""/>
        <dsp:cNvSpPr/>
      </dsp:nvSpPr>
      <dsp:spPr>
        <a:xfrm>
          <a:off x="1225023" y="316962"/>
          <a:ext cx="760497" cy="351590"/>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marL="0" lvl="0" indent="0" algn="l" defTabSz="266700">
            <a:lnSpc>
              <a:spcPct val="90000"/>
            </a:lnSpc>
            <a:spcBef>
              <a:spcPct val="0"/>
            </a:spcBef>
            <a:spcAft>
              <a:spcPct val="35000"/>
            </a:spcAft>
            <a:buNone/>
          </a:pPr>
          <a:r>
            <a:rPr lang="en-US" sz="600" kern="1200"/>
            <a:t>Root Cause Analysis</a:t>
          </a:r>
        </a:p>
      </dsp:txBody>
      <dsp:txXfrm>
        <a:off x="1225023" y="316962"/>
        <a:ext cx="760497" cy="234393"/>
      </dsp:txXfrm>
    </dsp:sp>
    <dsp:sp modelId="{EEC194A6-AA48-45AC-9B19-C94C1604EBE4}">
      <dsp:nvSpPr>
        <dsp:cNvPr id="0" name=""/>
        <dsp:cNvSpPr/>
      </dsp:nvSpPr>
      <dsp:spPr>
        <a:xfrm>
          <a:off x="1380788" y="551356"/>
          <a:ext cx="760497" cy="447524"/>
        </a:xfrm>
        <a:prstGeom prst="roundRect">
          <a:avLst>
            <a:gd name="adj" fmla="val 10000"/>
          </a:avLst>
        </a:prstGeom>
        <a:solidFill>
          <a:schemeClr val="lt1">
            <a:alpha val="90000"/>
            <a:hueOff val="0"/>
            <a:satOff val="0"/>
            <a:lumOff val="0"/>
            <a:alphaOff val="0"/>
          </a:schemeClr>
        </a:solidFill>
        <a:ln w="1905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n-US" sz="600" kern="1200"/>
            <a:t>Complete RBS Problem Solving Template</a:t>
          </a:r>
        </a:p>
      </dsp:txBody>
      <dsp:txXfrm>
        <a:off x="1393896" y="564464"/>
        <a:ext cx="734281" cy="421308"/>
      </dsp:txXfrm>
    </dsp:sp>
    <dsp:sp modelId="{CADE452F-CB58-4324-BE19-47198B53378E}">
      <dsp:nvSpPr>
        <dsp:cNvPr id="0" name=""/>
        <dsp:cNvSpPr/>
      </dsp:nvSpPr>
      <dsp:spPr>
        <a:xfrm>
          <a:off x="2100810" y="339488"/>
          <a:ext cx="244412" cy="18934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00810" y="377356"/>
        <a:ext cx="187610" cy="113605"/>
      </dsp:txXfrm>
    </dsp:sp>
    <dsp:sp modelId="{0DF833B2-6FB0-4818-A0AB-89E619F61078}">
      <dsp:nvSpPr>
        <dsp:cNvPr id="0" name=""/>
        <dsp:cNvSpPr/>
      </dsp:nvSpPr>
      <dsp:spPr>
        <a:xfrm>
          <a:off x="2446676" y="316962"/>
          <a:ext cx="760497" cy="351590"/>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marL="0" lvl="0" indent="0" algn="l" defTabSz="266700">
            <a:lnSpc>
              <a:spcPct val="90000"/>
            </a:lnSpc>
            <a:spcBef>
              <a:spcPct val="0"/>
            </a:spcBef>
            <a:spcAft>
              <a:spcPct val="35000"/>
            </a:spcAft>
            <a:buNone/>
          </a:pPr>
          <a:r>
            <a:rPr lang="en-US" sz="600" kern="1200"/>
            <a:t>Intervention Design &amp; Deployment</a:t>
          </a:r>
        </a:p>
      </dsp:txBody>
      <dsp:txXfrm>
        <a:off x="2446676" y="316962"/>
        <a:ext cx="760497" cy="234393"/>
      </dsp:txXfrm>
    </dsp:sp>
    <dsp:sp modelId="{B19CEDE4-3AA7-4928-A84E-BA0A58A41842}">
      <dsp:nvSpPr>
        <dsp:cNvPr id="0" name=""/>
        <dsp:cNvSpPr/>
      </dsp:nvSpPr>
      <dsp:spPr>
        <a:xfrm>
          <a:off x="2602440" y="551356"/>
          <a:ext cx="760497" cy="447524"/>
        </a:xfrm>
        <a:prstGeom prst="roundRect">
          <a:avLst>
            <a:gd name="adj" fmla="val 10000"/>
          </a:avLst>
        </a:prstGeom>
        <a:solidFill>
          <a:schemeClr val="lt1">
            <a:alpha val="90000"/>
            <a:hueOff val="0"/>
            <a:satOff val="0"/>
            <a:lumOff val="0"/>
            <a:alphaOff val="0"/>
          </a:schemeClr>
        </a:solidFill>
        <a:ln w="1905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endParaRPr lang="en-US" sz="600" kern="1200"/>
        </a:p>
      </dsp:txBody>
      <dsp:txXfrm>
        <a:off x="2615548" y="564464"/>
        <a:ext cx="734281" cy="421308"/>
      </dsp:txXfrm>
    </dsp:sp>
    <dsp:sp modelId="{8C8BF5B4-6014-471E-8CFB-0C00A540C63F}">
      <dsp:nvSpPr>
        <dsp:cNvPr id="0" name=""/>
        <dsp:cNvSpPr/>
      </dsp:nvSpPr>
      <dsp:spPr>
        <a:xfrm>
          <a:off x="3322462" y="339488"/>
          <a:ext cx="244412" cy="18934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22462" y="377356"/>
        <a:ext cx="187610" cy="113605"/>
      </dsp:txXfrm>
    </dsp:sp>
    <dsp:sp modelId="{9F841C98-A285-4366-9571-19B1F23CDC44}">
      <dsp:nvSpPr>
        <dsp:cNvPr id="0" name=""/>
        <dsp:cNvSpPr/>
      </dsp:nvSpPr>
      <dsp:spPr>
        <a:xfrm>
          <a:off x="3668329" y="316962"/>
          <a:ext cx="760497" cy="351590"/>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marL="0" lvl="0" indent="0" algn="l" defTabSz="266700">
            <a:lnSpc>
              <a:spcPct val="90000"/>
            </a:lnSpc>
            <a:spcBef>
              <a:spcPct val="0"/>
            </a:spcBef>
            <a:spcAft>
              <a:spcPct val="35000"/>
            </a:spcAft>
            <a:buNone/>
          </a:pPr>
          <a:r>
            <a:rPr lang="en-US" sz="600" kern="1200"/>
            <a:t>Monitor &amp; Measure</a:t>
          </a:r>
        </a:p>
      </dsp:txBody>
      <dsp:txXfrm>
        <a:off x="3668329" y="316962"/>
        <a:ext cx="760497" cy="234393"/>
      </dsp:txXfrm>
    </dsp:sp>
    <dsp:sp modelId="{9C75EE74-85CE-4021-971E-A79BB0C5150B}">
      <dsp:nvSpPr>
        <dsp:cNvPr id="0" name=""/>
        <dsp:cNvSpPr/>
      </dsp:nvSpPr>
      <dsp:spPr>
        <a:xfrm>
          <a:off x="3824093" y="551356"/>
          <a:ext cx="760497" cy="447524"/>
        </a:xfrm>
        <a:prstGeom prst="roundRect">
          <a:avLst>
            <a:gd name="adj" fmla="val 10000"/>
          </a:avLst>
        </a:prstGeom>
        <a:solidFill>
          <a:schemeClr val="lt1">
            <a:alpha val="90000"/>
            <a:hueOff val="0"/>
            <a:satOff val="0"/>
            <a:lumOff val="0"/>
            <a:alphaOff val="0"/>
          </a:schemeClr>
        </a:solidFill>
        <a:ln w="1905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n-US" sz="600" kern="1200"/>
            <a:t>Tracking document to track progress</a:t>
          </a:r>
        </a:p>
      </dsp:txBody>
      <dsp:txXfrm>
        <a:off x="3837201" y="564464"/>
        <a:ext cx="734281" cy="421308"/>
      </dsp:txXfrm>
    </dsp:sp>
    <dsp:sp modelId="{8A07CA68-90EE-4480-9B31-4038A8A7A600}">
      <dsp:nvSpPr>
        <dsp:cNvPr id="0" name=""/>
        <dsp:cNvSpPr/>
      </dsp:nvSpPr>
      <dsp:spPr>
        <a:xfrm>
          <a:off x="4544115" y="339488"/>
          <a:ext cx="244412" cy="18934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44115" y="377356"/>
        <a:ext cx="187610" cy="113605"/>
      </dsp:txXfrm>
    </dsp:sp>
    <dsp:sp modelId="{7086C1E0-A69A-407F-9A71-E4871F6F4A5E}">
      <dsp:nvSpPr>
        <dsp:cNvPr id="0" name=""/>
        <dsp:cNvSpPr/>
      </dsp:nvSpPr>
      <dsp:spPr>
        <a:xfrm>
          <a:off x="4889981" y="316962"/>
          <a:ext cx="760497" cy="351590"/>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marL="0" lvl="0" indent="0" algn="l" defTabSz="266700">
            <a:lnSpc>
              <a:spcPct val="90000"/>
            </a:lnSpc>
            <a:spcBef>
              <a:spcPct val="0"/>
            </a:spcBef>
            <a:spcAft>
              <a:spcPct val="35000"/>
            </a:spcAft>
            <a:buNone/>
          </a:pPr>
          <a:r>
            <a:rPr lang="en-US" sz="600" kern="1200"/>
            <a:t>Loop Closure</a:t>
          </a:r>
        </a:p>
      </dsp:txBody>
      <dsp:txXfrm>
        <a:off x="4889981" y="316962"/>
        <a:ext cx="760497" cy="234393"/>
      </dsp:txXfrm>
    </dsp:sp>
    <dsp:sp modelId="{C3C89ABB-DBBE-4BEC-A772-14F5DB481708}">
      <dsp:nvSpPr>
        <dsp:cNvPr id="0" name=""/>
        <dsp:cNvSpPr/>
      </dsp:nvSpPr>
      <dsp:spPr>
        <a:xfrm>
          <a:off x="5045746" y="551356"/>
          <a:ext cx="760497" cy="447524"/>
        </a:xfrm>
        <a:prstGeom prst="roundRect">
          <a:avLst>
            <a:gd name="adj" fmla="val 10000"/>
          </a:avLst>
        </a:prstGeom>
        <a:solidFill>
          <a:schemeClr val="lt1">
            <a:alpha val="90000"/>
            <a:hueOff val="0"/>
            <a:satOff val="0"/>
            <a:lumOff val="0"/>
            <a:alphaOff val="0"/>
          </a:schemeClr>
        </a:solidFill>
        <a:ln w="1905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n-US" sz="600" kern="1200"/>
            <a:t>Document and share lessons learned and best practices</a:t>
          </a:r>
        </a:p>
      </dsp:txBody>
      <dsp:txXfrm>
        <a:off x="5058854" y="564464"/>
        <a:ext cx="734281" cy="42130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c9e8e454-ead6-40c6-bc93-5b83567d5e1a}" enabled="0" method="" siteId="{c9e8e454-ead6-40c6-bc93-5b83567d5e1a}" removed="1"/>
</clbl:labelList>
</file>

<file path=docProps/app.xml><?xml version="1.0" encoding="utf-8"?>
<Properties xmlns="http://schemas.openxmlformats.org/officeDocument/2006/extended-properties" xmlns:vt="http://schemas.openxmlformats.org/officeDocument/2006/docPropsVTypes">
  <Template>Normal</Template>
  <TotalTime>1099</TotalTime>
  <Pages>2</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Links>
    <vt:vector size="6" baseType="variant">
      <vt:variant>
        <vt:i4>2424903</vt:i4>
      </vt:variant>
      <vt:variant>
        <vt:i4>0</vt:i4>
      </vt:variant>
      <vt:variant>
        <vt:i4>0</vt:i4>
      </vt:variant>
      <vt:variant>
        <vt:i4>5</vt:i4>
      </vt:variant>
      <vt:variant>
        <vt:lpwstr>mailto:matthew.mcleish@regalrexnord.com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Eagleson, Jenna</dc:creator>
  <cp:keywords/>
  <dc:description/>
  <cp:lastModifiedBy>Eagleson, Jenna</cp:lastModifiedBy>
  <cp:revision>168</cp:revision>
  <dcterms:created xsi:type="dcterms:W3CDTF">2025-08-28T22:57:00Z</dcterms:created>
  <dcterms:modified xsi:type="dcterms:W3CDTF">2025-08-29T18:44:00Z</dcterms:modified>
</cp:coreProperties>
</file>